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D761C12" w14:textId="77777777" w:rsidR="00AE3762" w:rsidRDefault="00AE3762" w:rsidP="0081166F">
      <w:pPr>
        <w:pStyle w:val="Title"/>
        <w:spacing w:before="0"/>
      </w:pPr>
      <w:r>
        <w:t>Project Proposal</w:t>
      </w:r>
    </w:p>
    <w:p w14:paraId="471FBD66" w14:textId="77777777" w:rsidR="00803B20" w:rsidRDefault="00AE3762" w:rsidP="00491028">
      <w:pPr>
        <w:pStyle w:val="Heading1"/>
        <w:spacing w:before="96" w:after="96"/>
      </w:pPr>
      <w:r w:rsidRPr="00AE3762">
        <w:t xml:space="preserve">Team </w:t>
      </w:r>
      <w:r w:rsidR="00491028">
        <w:t xml:space="preserve">Name and </w:t>
      </w:r>
      <w:r w:rsidRPr="00AE3762">
        <w:t xml:space="preserve">Members </w:t>
      </w:r>
    </w:p>
    <w:p w14:paraId="27B1CA3F" w14:textId="77777777" w:rsidR="00491028" w:rsidRPr="00491028" w:rsidRDefault="00491028" w:rsidP="00491028">
      <w:r>
        <w:t xml:space="preserve">Team name: </w:t>
      </w:r>
      <w:r w:rsidR="00263756">
        <w:t>Team 9</w:t>
      </w:r>
    </w:p>
    <w:p w14:paraId="6AA8A4B5" w14:textId="77777777" w:rsidR="00AE3762" w:rsidRPr="00AE3762" w:rsidRDefault="00AE3762" w:rsidP="0081166F">
      <w:r w:rsidRPr="00AE3762">
        <w:t xml:space="preserve">Team </w:t>
      </w:r>
      <w:r w:rsidR="00491028">
        <w:t>l</w:t>
      </w:r>
      <w:r w:rsidRPr="00AE3762">
        <w:t xml:space="preserve">eader: </w:t>
      </w:r>
      <w:r w:rsidR="00263756">
        <w:t>Tyler Hannis</w:t>
      </w:r>
      <w:r w:rsidR="00263756">
        <w:tab/>
      </w:r>
    </w:p>
    <w:p w14:paraId="62C39B14" w14:textId="77777777" w:rsidR="00AE3762" w:rsidRPr="00AE3762" w:rsidRDefault="00AE3762" w:rsidP="0081166F">
      <w:r w:rsidRPr="00AE3762">
        <w:t xml:space="preserve">Team </w:t>
      </w:r>
      <w:r w:rsidR="00491028">
        <w:t>m</w:t>
      </w:r>
      <w:r w:rsidRPr="00AE3762">
        <w:t xml:space="preserve">ember: </w:t>
      </w:r>
      <w:r w:rsidR="00263756">
        <w:t>Melissa Harkins</w:t>
      </w:r>
    </w:p>
    <w:p w14:paraId="05213A9E" w14:textId="77777777" w:rsidR="00AE3762" w:rsidRPr="00AE3762" w:rsidRDefault="00AE3762" w:rsidP="0081166F">
      <w:r w:rsidRPr="00AE3762">
        <w:t xml:space="preserve">Team </w:t>
      </w:r>
      <w:r w:rsidR="00491028">
        <w:t>m</w:t>
      </w:r>
      <w:r w:rsidRPr="00AE3762">
        <w:t xml:space="preserve">ember: </w:t>
      </w:r>
      <w:proofErr w:type="spellStart"/>
      <w:r w:rsidR="00263756">
        <w:t>Vijayant</w:t>
      </w:r>
      <w:proofErr w:type="spellEnd"/>
      <w:r w:rsidR="00263756">
        <w:t xml:space="preserve"> “VJ” </w:t>
      </w:r>
      <w:proofErr w:type="spellStart"/>
      <w:r w:rsidR="00263756">
        <w:t>Kanwar</w:t>
      </w:r>
      <w:proofErr w:type="spellEnd"/>
    </w:p>
    <w:p w14:paraId="66D26589" w14:textId="77777777" w:rsidR="00AE3762" w:rsidRPr="00AE3762" w:rsidRDefault="00AE3762" w:rsidP="00491028">
      <w:pPr>
        <w:pStyle w:val="Heading1"/>
        <w:spacing w:before="96" w:after="96"/>
      </w:pPr>
      <w:r w:rsidRPr="00AE3762">
        <w:t>Design Overview</w:t>
      </w:r>
    </w:p>
    <w:p w14:paraId="308E2411" w14:textId="77777777" w:rsidR="00AE3762" w:rsidRDefault="00AE3762" w:rsidP="0081166F">
      <w:pPr>
        <w:rPr>
          <w:kern w:val="0"/>
        </w:rPr>
      </w:pPr>
      <w:r>
        <w:rPr>
          <w:kern w:val="0"/>
        </w:rPr>
        <w:t xml:space="preserve">Explain the set of instructions, clocking methodology (falling or rising edge triggered), registers file, and other specifications </w:t>
      </w:r>
    </w:p>
    <w:p w14:paraId="580A7E36" w14:textId="77777777" w:rsidR="00AE3762" w:rsidRPr="00AE3762" w:rsidRDefault="00AE3762" w:rsidP="00491028">
      <w:pPr>
        <w:pStyle w:val="Heading2"/>
        <w:spacing w:before="96" w:after="96"/>
      </w:pPr>
      <w:r w:rsidRPr="00AE3762">
        <w:t xml:space="preserve">Instruction </w:t>
      </w:r>
      <w:r w:rsidR="004428E0">
        <w:t>f</w:t>
      </w:r>
      <w:r w:rsidRPr="00AE3762">
        <w:t>ormat</w:t>
      </w:r>
    </w:p>
    <w:p w14:paraId="2598B5E2" w14:textId="77777777" w:rsidR="00AE3762" w:rsidRDefault="00AE3762" w:rsidP="0081166F">
      <w:pPr>
        <w:rPr>
          <w:kern w:val="0"/>
        </w:rPr>
      </w:pPr>
      <w:r>
        <w:rPr>
          <w:kern w:val="0"/>
        </w:rPr>
        <w:t>Example:</w:t>
      </w:r>
      <w:bookmarkStart w:id="12" w:name="_GoBack"/>
      <w:bookmarkEnd w:id="12"/>
    </w:p>
    <w:p w14:paraId="6E8677E4" w14:textId="77777777" w:rsidR="00AE3762" w:rsidRPr="00AE3762" w:rsidRDefault="00AE3762" w:rsidP="0081166F">
      <w:pPr>
        <w:rPr>
          <w:kern w:val="0"/>
        </w:rPr>
      </w:pPr>
    </w:p>
    <w:p w14:paraId="37B24909" w14:textId="77777777" w:rsidR="00AE3762" w:rsidRPr="00AE3762" w:rsidRDefault="00AE3762" w:rsidP="0081166F">
      <w:pPr>
        <w:rPr>
          <w:kern w:val="0"/>
        </w:rPr>
      </w:pPr>
      <w:r w:rsidRPr="00AE3762">
        <w:rPr>
          <w:kern w:val="0"/>
        </w:rPr>
        <w:t>R-Format:</w:t>
      </w:r>
    </w:p>
    <w:p w14:paraId="4DA8A4A0" w14:textId="77777777" w:rsidR="00AE3762" w:rsidRDefault="00AE3762" w:rsidP="0081166F">
      <w:pPr>
        <w:rPr>
          <w:kern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591"/>
        <w:gridCol w:w="1587"/>
        <w:gridCol w:w="1597"/>
        <w:gridCol w:w="1553"/>
      </w:tblGrid>
      <w:tr w:rsidR="00AE3762" w14:paraId="4C5C9AD2" w14:textId="77777777" w:rsidTr="00AE3762">
        <w:trPr>
          <w:trHeight w:hRule="exact" w:val="320"/>
          <w:jc w:val="center"/>
        </w:trPr>
        <w:tc>
          <w:tcPr>
            <w:tcW w:w="1699" w:type="dxa"/>
            <w:tcBorders>
              <w:bottom w:val="single" w:sz="4" w:space="0" w:color="auto"/>
            </w:tcBorders>
          </w:tcPr>
          <w:p w14:paraId="59C07D78" w14:textId="77777777" w:rsidR="00AE3762" w:rsidRDefault="00AE3762" w:rsidP="00BF1358">
            <w:pPr>
              <w:jc w:val="center"/>
              <w:rPr>
                <w:kern w:val="0"/>
              </w:rPr>
            </w:pPr>
            <w:proofErr w:type="spellStart"/>
            <w:r>
              <w:rPr>
                <w:kern w:val="0"/>
              </w:rPr>
              <w:t>Opcode</w:t>
            </w:r>
            <w:proofErr w:type="spellEnd"/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14:paraId="489A3B49" w14:textId="77777777" w:rsidR="00AE3762" w:rsidRDefault="00AE3762" w:rsidP="00BF1358">
            <w:pPr>
              <w:jc w:val="center"/>
              <w:rPr>
                <w:kern w:val="0"/>
              </w:rPr>
            </w:pPr>
            <w:proofErr w:type="spellStart"/>
            <w:proofErr w:type="gramStart"/>
            <w:r>
              <w:rPr>
                <w:kern w:val="0"/>
              </w:rPr>
              <w:t>rs</w:t>
            </w:r>
            <w:proofErr w:type="spellEnd"/>
            <w:proofErr w:type="gramEnd"/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5FE13F6D" w14:textId="77777777" w:rsidR="00AE3762" w:rsidRDefault="00AE3762" w:rsidP="00BF1358">
            <w:pPr>
              <w:jc w:val="center"/>
              <w:rPr>
                <w:kern w:val="0"/>
              </w:rPr>
            </w:pPr>
            <w:proofErr w:type="spellStart"/>
            <w:proofErr w:type="gramStart"/>
            <w:r>
              <w:rPr>
                <w:kern w:val="0"/>
              </w:rPr>
              <w:t>rt</w:t>
            </w:r>
            <w:proofErr w:type="spellEnd"/>
            <w:proofErr w:type="gramEnd"/>
          </w:p>
        </w:tc>
        <w:tc>
          <w:tcPr>
            <w:tcW w:w="1597" w:type="dxa"/>
            <w:tcBorders>
              <w:bottom w:val="single" w:sz="4" w:space="0" w:color="auto"/>
            </w:tcBorders>
          </w:tcPr>
          <w:p w14:paraId="5F4B259E" w14:textId="77777777" w:rsidR="00AE3762" w:rsidRDefault="00AE3762" w:rsidP="00BF1358">
            <w:pPr>
              <w:jc w:val="center"/>
              <w:rPr>
                <w:kern w:val="0"/>
              </w:rPr>
            </w:pPr>
            <w:proofErr w:type="spellStart"/>
            <w:proofErr w:type="gramStart"/>
            <w:r>
              <w:rPr>
                <w:kern w:val="0"/>
              </w:rPr>
              <w:t>rd</w:t>
            </w:r>
            <w:proofErr w:type="spellEnd"/>
            <w:proofErr w:type="gramEnd"/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60EF0340" w14:textId="77777777" w:rsidR="00AE3762" w:rsidRDefault="00AE3762" w:rsidP="00BF1358">
            <w:pPr>
              <w:jc w:val="center"/>
              <w:rPr>
                <w:kern w:val="0"/>
              </w:rPr>
            </w:pPr>
            <w:proofErr w:type="spellStart"/>
            <w:r>
              <w:rPr>
                <w:kern w:val="0"/>
              </w:rPr>
              <w:t>Func</w:t>
            </w:r>
            <w:proofErr w:type="spellEnd"/>
          </w:p>
        </w:tc>
      </w:tr>
      <w:tr w:rsidR="00AE3762" w14:paraId="09A5A91C" w14:textId="77777777" w:rsidTr="00AE3762">
        <w:trPr>
          <w:trHeight w:hRule="exact" w:val="320"/>
          <w:jc w:val="center"/>
        </w:trPr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C4BB3" w14:textId="77777777" w:rsidR="00AE3762" w:rsidRDefault="00AE3762" w:rsidP="00BF135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4 bits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0CA99" w14:textId="77777777" w:rsidR="00AE3762" w:rsidRDefault="00AE3762" w:rsidP="00BF135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3 bits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92EBE" w14:textId="77777777" w:rsidR="00AE3762" w:rsidRDefault="00AE3762" w:rsidP="00BF135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3 bits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12FCB9" w14:textId="77777777" w:rsidR="00AE3762" w:rsidRDefault="00AE3762" w:rsidP="00BF135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3 bits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62CE9" w14:textId="77777777" w:rsidR="00AE3762" w:rsidRDefault="00AE3762" w:rsidP="00BF135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3 bits</w:t>
            </w:r>
          </w:p>
        </w:tc>
      </w:tr>
    </w:tbl>
    <w:p w14:paraId="33554F12" w14:textId="77777777" w:rsidR="00AE3762" w:rsidRDefault="00AE3762" w:rsidP="0081166F">
      <w:pPr>
        <w:rPr>
          <w:kern w:val="0"/>
        </w:rPr>
      </w:pPr>
      <w:r>
        <w:rPr>
          <w:kern w:val="0"/>
        </w:rPr>
        <w:t>I–Format: …</w:t>
      </w:r>
    </w:p>
    <w:p w14:paraId="6AC72C58" w14:textId="77777777" w:rsidR="00AE3762" w:rsidRPr="00AE3762" w:rsidRDefault="00AE3762" w:rsidP="0081166F">
      <w:pPr>
        <w:rPr>
          <w:kern w:val="0"/>
        </w:rPr>
      </w:pPr>
      <w:r>
        <w:rPr>
          <w:kern w:val="0"/>
        </w:rPr>
        <w:t>J- Format: …</w:t>
      </w:r>
    </w:p>
    <w:p w14:paraId="75FD1EC2" w14:textId="77777777" w:rsidR="00AE3762" w:rsidRDefault="00AE3762" w:rsidP="00491028">
      <w:pPr>
        <w:pStyle w:val="Heading2"/>
        <w:spacing w:before="96" w:after="96"/>
      </w:pPr>
      <w:r w:rsidRPr="00AE3762">
        <w:t>Instructions</w:t>
      </w:r>
    </w:p>
    <w:p w14:paraId="0A91DCCF" w14:textId="77777777" w:rsidR="00AE3762" w:rsidRDefault="00AE3762" w:rsidP="0081166F">
      <w:pPr>
        <w:rPr>
          <w:kern w:val="0"/>
        </w:rPr>
      </w:pPr>
      <w:r>
        <w:rPr>
          <w:kern w:val="0"/>
        </w:rPr>
        <w:t>Example:</w:t>
      </w:r>
    </w:p>
    <w:p w14:paraId="18D0AD12" w14:textId="77777777" w:rsidR="00AE3762" w:rsidRDefault="00AE3762" w:rsidP="0081166F">
      <w:pPr>
        <w:rPr>
          <w:kern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207"/>
        <w:gridCol w:w="3720"/>
        <w:gridCol w:w="960"/>
        <w:gridCol w:w="960"/>
        <w:gridCol w:w="948"/>
      </w:tblGrid>
      <w:tr w:rsidR="0071107F" w14:paraId="283AB9FD" w14:textId="77777777" w:rsidTr="00351BF0">
        <w:trPr>
          <w:trHeight w:hRule="exact" w:val="360"/>
        </w:trPr>
        <w:tc>
          <w:tcPr>
            <w:tcW w:w="1781" w:type="dxa"/>
            <w:shd w:val="clear" w:color="auto" w:fill="EEECE1" w:themeFill="background2"/>
            <w:vAlign w:val="center"/>
          </w:tcPr>
          <w:p w14:paraId="188C440A" w14:textId="77777777" w:rsidR="0071107F" w:rsidRPr="00351BF0" w:rsidRDefault="0071107F" w:rsidP="0081166F">
            <w:pPr>
              <w:rPr>
                <w:kern w:val="0"/>
              </w:rPr>
            </w:pPr>
            <w:r w:rsidRPr="00351BF0">
              <w:rPr>
                <w:kern w:val="0"/>
              </w:rPr>
              <w:t>Name</w:t>
            </w:r>
          </w:p>
        </w:tc>
        <w:tc>
          <w:tcPr>
            <w:tcW w:w="1207" w:type="dxa"/>
            <w:shd w:val="clear" w:color="auto" w:fill="EEECE1" w:themeFill="background2"/>
            <w:vAlign w:val="center"/>
          </w:tcPr>
          <w:p w14:paraId="581AE576" w14:textId="77777777" w:rsidR="0071107F" w:rsidRPr="00351BF0" w:rsidRDefault="0071107F" w:rsidP="0081166F">
            <w:pPr>
              <w:rPr>
                <w:kern w:val="0"/>
              </w:rPr>
            </w:pPr>
            <w:r w:rsidRPr="00351BF0">
              <w:rPr>
                <w:kern w:val="0"/>
              </w:rPr>
              <w:t>Mnemonic</w:t>
            </w:r>
          </w:p>
        </w:tc>
        <w:tc>
          <w:tcPr>
            <w:tcW w:w="3720" w:type="dxa"/>
            <w:shd w:val="clear" w:color="auto" w:fill="EEECE1" w:themeFill="background2"/>
            <w:vAlign w:val="center"/>
          </w:tcPr>
          <w:p w14:paraId="1AE1B1B1" w14:textId="77777777" w:rsidR="0071107F" w:rsidRPr="00351BF0" w:rsidRDefault="0071107F" w:rsidP="0081166F">
            <w:pPr>
              <w:rPr>
                <w:kern w:val="0"/>
              </w:rPr>
            </w:pPr>
            <w:r w:rsidRPr="00351BF0">
              <w:rPr>
                <w:kern w:val="0"/>
              </w:rPr>
              <w:t>Operation</w:t>
            </w:r>
          </w:p>
        </w:tc>
        <w:tc>
          <w:tcPr>
            <w:tcW w:w="960" w:type="dxa"/>
            <w:shd w:val="clear" w:color="auto" w:fill="EEECE1" w:themeFill="background2"/>
            <w:vAlign w:val="center"/>
          </w:tcPr>
          <w:p w14:paraId="5F6A9443" w14:textId="77777777" w:rsidR="0071107F" w:rsidRPr="00351BF0" w:rsidRDefault="0071107F" w:rsidP="0081166F">
            <w:pPr>
              <w:rPr>
                <w:kern w:val="0"/>
              </w:rPr>
            </w:pPr>
            <w:proofErr w:type="spellStart"/>
            <w:r w:rsidRPr="00351BF0">
              <w:rPr>
                <w:kern w:val="0"/>
              </w:rPr>
              <w:t>Opcode</w:t>
            </w:r>
            <w:proofErr w:type="spellEnd"/>
          </w:p>
        </w:tc>
        <w:tc>
          <w:tcPr>
            <w:tcW w:w="960" w:type="dxa"/>
            <w:shd w:val="clear" w:color="auto" w:fill="EEECE1" w:themeFill="background2"/>
            <w:vAlign w:val="center"/>
          </w:tcPr>
          <w:p w14:paraId="16C6BAB0" w14:textId="77777777" w:rsidR="0071107F" w:rsidRPr="00351BF0" w:rsidRDefault="00C7005D" w:rsidP="0081166F">
            <w:pPr>
              <w:rPr>
                <w:kern w:val="0"/>
              </w:rPr>
            </w:pPr>
            <w:proofErr w:type="spellStart"/>
            <w:r w:rsidRPr="00351BF0">
              <w:rPr>
                <w:kern w:val="0"/>
              </w:rPr>
              <w:t>Func</w:t>
            </w:r>
            <w:proofErr w:type="spellEnd"/>
          </w:p>
        </w:tc>
        <w:tc>
          <w:tcPr>
            <w:tcW w:w="948" w:type="dxa"/>
            <w:shd w:val="clear" w:color="auto" w:fill="EEECE1" w:themeFill="background2"/>
            <w:vAlign w:val="center"/>
          </w:tcPr>
          <w:p w14:paraId="60F4BE70" w14:textId="77777777" w:rsidR="0071107F" w:rsidRPr="00351BF0" w:rsidRDefault="00C7005D" w:rsidP="0081166F">
            <w:pPr>
              <w:rPr>
                <w:kern w:val="0"/>
              </w:rPr>
            </w:pPr>
            <w:r w:rsidRPr="00351BF0">
              <w:rPr>
                <w:kern w:val="0"/>
              </w:rPr>
              <w:t>Format</w:t>
            </w:r>
          </w:p>
        </w:tc>
      </w:tr>
      <w:tr w:rsidR="0071107F" w14:paraId="05140B82" w14:textId="77777777" w:rsidTr="00C7005D">
        <w:trPr>
          <w:trHeight w:hRule="exact" w:val="360"/>
        </w:trPr>
        <w:tc>
          <w:tcPr>
            <w:tcW w:w="1781" w:type="dxa"/>
            <w:vAlign w:val="center"/>
          </w:tcPr>
          <w:p w14:paraId="6FFDD694" w14:textId="77777777" w:rsidR="0071107F" w:rsidRDefault="0071107F" w:rsidP="0081166F">
            <w:pPr>
              <w:rPr>
                <w:kern w:val="0"/>
              </w:rPr>
            </w:pPr>
            <w:r w:rsidRPr="0071107F">
              <w:rPr>
                <w:kern w:val="0"/>
              </w:rPr>
              <w:t>Add</w:t>
            </w:r>
            <w:r>
              <w:rPr>
                <w:kern w:val="0"/>
              </w:rPr>
              <w:t xml:space="preserve"> i</w:t>
            </w:r>
            <w:r w:rsidRPr="0071107F">
              <w:rPr>
                <w:kern w:val="0"/>
              </w:rPr>
              <w:t>mmediate</w:t>
            </w:r>
          </w:p>
        </w:tc>
        <w:tc>
          <w:tcPr>
            <w:tcW w:w="1207" w:type="dxa"/>
            <w:vAlign w:val="center"/>
          </w:tcPr>
          <w:p w14:paraId="781DEA64" w14:textId="77777777" w:rsidR="0071107F" w:rsidRDefault="0071107F" w:rsidP="0081166F">
            <w:pPr>
              <w:rPr>
                <w:kern w:val="0"/>
              </w:rPr>
            </w:pPr>
            <w:proofErr w:type="spellStart"/>
            <w:proofErr w:type="gramStart"/>
            <w:r w:rsidRPr="0071107F">
              <w:rPr>
                <w:kern w:val="0"/>
              </w:rPr>
              <w:t>addi</w:t>
            </w:r>
            <w:proofErr w:type="spellEnd"/>
            <w:proofErr w:type="gramEnd"/>
          </w:p>
        </w:tc>
        <w:tc>
          <w:tcPr>
            <w:tcW w:w="3720" w:type="dxa"/>
            <w:vAlign w:val="center"/>
          </w:tcPr>
          <w:p w14:paraId="2EB5FDA2" w14:textId="77777777" w:rsidR="0071107F" w:rsidRDefault="0071107F" w:rsidP="0081166F">
            <w:pPr>
              <w:rPr>
                <w:kern w:val="0"/>
              </w:rPr>
            </w:pPr>
            <w:proofErr w:type="spellStart"/>
            <w:proofErr w:type="gramStart"/>
            <w:r>
              <w:rPr>
                <w:kern w:val="0"/>
              </w:rPr>
              <w:t>a</w:t>
            </w:r>
            <w:r w:rsidRPr="0071107F">
              <w:rPr>
                <w:kern w:val="0"/>
              </w:rPr>
              <w:t>ddi</w:t>
            </w:r>
            <w:proofErr w:type="spellEnd"/>
            <w:proofErr w:type="gramEnd"/>
            <w:r w:rsidRPr="0071107F">
              <w:rPr>
                <w:kern w:val="0"/>
              </w:rPr>
              <w:t xml:space="preserve"> $s1, $s2, 100; </w:t>
            </w:r>
            <w:r>
              <w:rPr>
                <w:kern w:val="0"/>
              </w:rPr>
              <w:t xml:space="preserve"> </w:t>
            </w:r>
            <w:r w:rsidRPr="0071107F">
              <w:rPr>
                <w:kern w:val="0"/>
              </w:rPr>
              <w:t>$s1 = $s2 + 100</w:t>
            </w:r>
          </w:p>
        </w:tc>
        <w:tc>
          <w:tcPr>
            <w:tcW w:w="960" w:type="dxa"/>
            <w:vAlign w:val="center"/>
          </w:tcPr>
          <w:p w14:paraId="16CFFAB5" w14:textId="77777777" w:rsidR="0071107F" w:rsidRDefault="00C7005D" w:rsidP="0081166F">
            <w:pPr>
              <w:rPr>
                <w:kern w:val="0"/>
              </w:rPr>
            </w:pPr>
            <w:r>
              <w:rPr>
                <w:kern w:val="0"/>
              </w:rPr>
              <w:t>1000</w:t>
            </w:r>
          </w:p>
        </w:tc>
        <w:tc>
          <w:tcPr>
            <w:tcW w:w="960" w:type="dxa"/>
            <w:vAlign w:val="center"/>
          </w:tcPr>
          <w:p w14:paraId="43D1B6D6" w14:textId="77777777" w:rsidR="0071107F" w:rsidRDefault="00C7005D" w:rsidP="0081166F">
            <w:pPr>
              <w:rPr>
                <w:kern w:val="0"/>
              </w:rPr>
            </w:pPr>
            <w:r>
              <w:rPr>
                <w:kern w:val="0"/>
              </w:rPr>
              <w:t>000</w:t>
            </w:r>
          </w:p>
        </w:tc>
        <w:tc>
          <w:tcPr>
            <w:tcW w:w="948" w:type="dxa"/>
            <w:vAlign w:val="center"/>
          </w:tcPr>
          <w:p w14:paraId="5F601BB6" w14:textId="77777777" w:rsidR="0071107F" w:rsidRDefault="00C7005D" w:rsidP="0081166F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</w:p>
        </w:tc>
      </w:tr>
      <w:tr w:rsidR="0071107F" w14:paraId="66694CE3" w14:textId="77777777" w:rsidTr="00C7005D">
        <w:trPr>
          <w:trHeight w:hRule="exact" w:val="360"/>
        </w:trPr>
        <w:tc>
          <w:tcPr>
            <w:tcW w:w="1781" w:type="dxa"/>
            <w:vAlign w:val="center"/>
          </w:tcPr>
          <w:p w14:paraId="6D0A2D66" w14:textId="77777777" w:rsidR="0071107F" w:rsidRDefault="00C7005D" w:rsidP="0081166F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  <w:tc>
          <w:tcPr>
            <w:tcW w:w="1207" w:type="dxa"/>
            <w:vAlign w:val="center"/>
          </w:tcPr>
          <w:p w14:paraId="3A7CA495" w14:textId="77777777" w:rsidR="0071107F" w:rsidRDefault="00C7005D" w:rsidP="0081166F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  <w:tc>
          <w:tcPr>
            <w:tcW w:w="3720" w:type="dxa"/>
            <w:vAlign w:val="center"/>
          </w:tcPr>
          <w:p w14:paraId="5AC2ABCA" w14:textId="77777777" w:rsidR="0071107F" w:rsidRDefault="00C7005D" w:rsidP="0081166F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  <w:tc>
          <w:tcPr>
            <w:tcW w:w="960" w:type="dxa"/>
            <w:vAlign w:val="center"/>
          </w:tcPr>
          <w:p w14:paraId="79453F0B" w14:textId="77777777" w:rsidR="0071107F" w:rsidRDefault="00C7005D" w:rsidP="0081166F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  <w:tc>
          <w:tcPr>
            <w:tcW w:w="960" w:type="dxa"/>
            <w:vAlign w:val="center"/>
          </w:tcPr>
          <w:p w14:paraId="709080F4" w14:textId="77777777" w:rsidR="0071107F" w:rsidRDefault="00C7005D" w:rsidP="0081166F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  <w:tc>
          <w:tcPr>
            <w:tcW w:w="948" w:type="dxa"/>
            <w:vAlign w:val="center"/>
          </w:tcPr>
          <w:p w14:paraId="72B0097F" w14:textId="77777777" w:rsidR="0071107F" w:rsidRDefault="00C7005D" w:rsidP="0081166F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</w:tr>
    </w:tbl>
    <w:p w14:paraId="70B79520" w14:textId="77777777" w:rsidR="00AE3762" w:rsidRDefault="00AE3762" w:rsidP="0081166F">
      <w:pPr>
        <w:rPr>
          <w:kern w:val="0"/>
        </w:rPr>
      </w:pPr>
    </w:p>
    <w:p w14:paraId="4DE0E5B5" w14:textId="77777777" w:rsidR="00AE3762" w:rsidRPr="004428E0" w:rsidRDefault="004428E0" w:rsidP="00491028">
      <w:pPr>
        <w:pStyle w:val="Heading2"/>
        <w:spacing w:before="96" w:after="96"/>
      </w:pPr>
      <w:r w:rsidRPr="004428E0">
        <w:t xml:space="preserve">Assembly language and </w:t>
      </w:r>
      <w:r>
        <w:t>m</w:t>
      </w:r>
      <w:r w:rsidRPr="004428E0">
        <w:t>achine code for the test program (</w:t>
      </w:r>
      <w:proofErr w:type="spellStart"/>
      <w:r w:rsidRPr="004428E0">
        <w:t>Pseudocode</w:t>
      </w:r>
      <w:proofErr w:type="spellEnd"/>
      <w:r w:rsidRPr="004428E0">
        <w:t>)</w:t>
      </w:r>
    </w:p>
    <w:p w14:paraId="47D93EF9" w14:textId="77777777" w:rsidR="00351BF0" w:rsidRDefault="00351BF0" w:rsidP="0081166F">
      <w:pPr>
        <w:rPr>
          <w:kern w:val="0"/>
        </w:rPr>
      </w:pPr>
      <w:proofErr w:type="spellStart"/>
      <w:r>
        <w:rPr>
          <w:kern w:val="0"/>
        </w:rPr>
        <w:t>Pseudocode</w:t>
      </w:r>
      <w:proofErr w:type="spellEnd"/>
      <w:r>
        <w:rPr>
          <w:kern w:val="0"/>
        </w:rPr>
        <w:t xml:space="preserve"> for the test program (refer to the project handout):</w:t>
      </w:r>
    </w:p>
    <w:p w14:paraId="7451B7B6" w14:textId="77777777" w:rsidR="00351BF0" w:rsidRDefault="00351BF0" w:rsidP="0081166F">
      <w:pPr>
        <w:rPr>
          <w:kern w:val="0"/>
        </w:rPr>
      </w:pPr>
    </w:p>
    <w:p w14:paraId="7E01B879" w14:textId="77777777" w:rsidR="00351BF0" w:rsidRPr="00351BF0" w:rsidRDefault="00351BF0" w:rsidP="0081166F">
      <w:pPr>
        <w:ind w:left="2160"/>
        <w:rPr>
          <w:kern w:val="0"/>
        </w:rPr>
      </w:pPr>
      <w:proofErr w:type="gramStart"/>
      <w:r w:rsidRPr="00351BF0">
        <w:rPr>
          <w:kern w:val="0"/>
        </w:rPr>
        <w:t>while</w:t>
      </w:r>
      <w:proofErr w:type="gramEnd"/>
      <w:r w:rsidRPr="00351BF0">
        <w:rPr>
          <w:kern w:val="0"/>
        </w:rPr>
        <w:t xml:space="preserve"> ($a1&gt;0) do</w:t>
      </w:r>
    </w:p>
    <w:p w14:paraId="230F07CC" w14:textId="77777777" w:rsidR="00351BF0" w:rsidRPr="00351BF0" w:rsidRDefault="00351BF0" w:rsidP="0081166F">
      <w:pPr>
        <w:ind w:left="2160"/>
        <w:rPr>
          <w:kern w:val="0"/>
        </w:rPr>
      </w:pPr>
      <w:r w:rsidRPr="00351BF0">
        <w:rPr>
          <w:kern w:val="0"/>
        </w:rPr>
        <w:t>{</w:t>
      </w:r>
    </w:p>
    <w:p w14:paraId="12AAF11B" w14:textId="77777777" w:rsidR="00351BF0" w:rsidRPr="00351BF0" w:rsidRDefault="00351BF0" w:rsidP="0081166F">
      <w:pPr>
        <w:ind w:left="2160"/>
        <w:rPr>
          <w:kern w:val="0"/>
        </w:rPr>
      </w:pPr>
      <w:proofErr w:type="gramStart"/>
      <w:r w:rsidRPr="00351BF0">
        <w:rPr>
          <w:kern w:val="0"/>
        </w:rPr>
        <w:t>……</w:t>
      </w:r>
      <w:proofErr w:type="gramEnd"/>
    </w:p>
    <w:p w14:paraId="42F06409" w14:textId="77777777" w:rsidR="00351BF0" w:rsidRDefault="00351BF0" w:rsidP="0081166F">
      <w:pPr>
        <w:ind w:left="2160"/>
        <w:rPr>
          <w:kern w:val="0"/>
        </w:rPr>
      </w:pPr>
      <w:r w:rsidRPr="00351BF0">
        <w:rPr>
          <w:kern w:val="0"/>
        </w:rPr>
        <w:t>}</w:t>
      </w:r>
    </w:p>
    <w:p w14:paraId="1B3A9533" w14:textId="77777777" w:rsidR="00351BF0" w:rsidRPr="00351BF0" w:rsidRDefault="00351BF0" w:rsidP="0081166F">
      <w:pPr>
        <w:rPr>
          <w:kern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51BF0" w14:paraId="2FFEA545" w14:textId="77777777" w:rsidTr="00351BF0">
        <w:trPr>
          <w:trHeight w:hRule="exact" w:val="360"/>
        </w:trPr>
        <w:tc>
          <w:tcPr>
            <w:tcW w:w="4788" w:type="dxa"/>
            <w:shd w:val="clear" w:color="auto" w:fill="EEECE1" w:themeFill="background2"/>
            <w:vAlign w:val="center"/>
          </w:tcPr>
          <w:p w14:paraId="317A7688" w14:textId="77777777" w:rsidR="00351BF0" w:rsidRPr="00351BF0" w:rsidRDefault="00351BF0" w:rsidP="0081166F">
            <w:pPr>
              <w:rPr>
                <w:kern w:val="0"/>
              </w:rPr>
            </w:pPr>
            <w:r w:rsidRPr="00351BF0">
              <w:rPr>
                <w:kern w:val="0"/>
              </w:rPr>
              <w:t>Assembly Language</w:t>
            </w:r>
          </w:p>
        </w:tc>
        <w:tc>
          <w:tcPr>
            <w:tcW w:w="4788" w:type="dxa"/>
            <w:shd w:val="clear" w:color="auto" w:fill="EEECE1" w:themeFill="background2"/>
            <w:vAlign w:val="center"/>
          </w:tcPr>
          <w:p w14:paraId="4222114E" w14:textId="77777777" w:rsidR="00351BF0" w:rsidRPr="00351BF0" w:rsidRDefault="00351BF0" w:rsidP="0081166F">
            <w:pPr>
              <w:rPr>
                <w:kern w:val="0"/>
              </w:rPr>
            </w:pPr>
            <w:r w:rsidRPr="00351BF0">
              <w:rPr>
                <w:kern w:val="0"/>
              </w:rPr>
              <w:t>Machine Code</w:t>
            </w:r>
          </w:p>
        </w:tc>
      </w:tr>
      <w:tr w:rsidR="00351BF0" w14:paraId="471A1705" w14:textId="77777777" w:rsidTr="00351BF0">
        <w:trPr>
          <w:trHeight w:hRule="exact" w:val="360"/>
        </w:trPr>
        <w:tc>
          <w:tcPr>
            <w:tcW w:w="4788" w:type="dxa"/>
            <w:vAlign w:val="center"/>
          </w:tcPr>
          <w:p w14:paraId="571709ED" w14:textId="77777777" w:rsidR="00351BF0" w:rsidRDefault="00351BF0" w:rsidP="0081166F">
            <w:pPr>
              <w:rPr>
                <w:kern w:val="0"/>
              </w:rPr>
            </w:pPr>
            <w:proofErr w:type="spellStart"/>
            <w:proofErr w:type="gramStart"/>
            <w:r w:rsidRPr="00351BF0">
              <w:rPr>
                <w:kern w:val="0"/>
              </w:rPr>
              <w:t>addi</w:t>
            </w:r>
            <w:proofErr w:type="spellEnd"/>
            <w:proofErr w:type="gramEnd"/>
            <w:r w:rsidRPr="00351BF0">
              <w:rPr>
                <w:kern w:val="0"/>
              </w:rPr>
              <w:t xml:space="preserve"> $2, $3, 4</w:t>
            </w:r>
          </w:p>
        </w:tc>
        <w:tc>
          <w:tcPr>
            <w:tcW w:w="4788" w:type="dxa"/>
            <w:vAlign w:val="center"/>
          </w:tcPr>
          <w:p w14:paraId="29E4BC57" w14:textId="77777777" w:rsidR="00351BF0" w:rsidRDefault="00351BF0" w:rsidP="0081166F">
            <w:pPr>
              <w:rPr>
                <w:kern w:val="0"/>
              </w:rPr>
            </w:pPr>
            <w:r w:rsidRPr="00351BF0">
              <w:rPr>
                <w:kern w:val="0"/>
              </w:rPr>
              <w:t>8FFF: 1000 0100 1100 0100</w:t>
            </w:r>
          </w:p>
        </w:tc>
      </w:tr>
      <w:tr w:rsidR="00351BF0" w14:paraId="6E8916B9" w14:textId="77777777" w:rsidTr="00351BF0">
        <w:trPr>
          <w:trHeight w:hRule="exact" w:val="360"/>
        </w:trPr>
        <w:tc>
          <w:tcPr>
            <w:tcW w:w="4788" w:type="dxa"/>
            <w:vAlign w:val="center"/>
          </w:tcPr>
          <w:p w14:paraId="4EF1E43F" w14:textId="77777777" w:rsidR="00351BF0" w:rsidRDefault="00351BF0" w:rsidP="0081166F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  <w:tc>
          <w:tcPr>
            <w:tcW w:w="4788" w:type="dxa"/>
            <w:vAlign w:val="center"/>
          </w:tcPr>
          <w:p w14:paraId="30CE1F07" w14:textId="77777777" w:rsidR="00351BF0" w:rsidRDefault="00351BF0" w:rsidP="0081166F">
            <w:pPr>
              <w:rPr>
                <w:kern w:val="0"/>
              </w:rPr>
            </w:pPr>
            <w:r>
              <w:rPr>
                <w:kern w:val="0"/>
              </w:rPr>
              <w:t>…</w:t>
            </w:r>
          </w:p>
        </w:tc>
      </w:tr>
    </w:tbl>
    <w:p w14:paraId="1C39A67A" w14:textId="77777777" w:rsidR="004428E0" w:rsidRDefault="00351BF0" w:rsidP="0081166F">
      <w:pPr>
        <w:rPr>
          <w:kern w:val="0"/>
        </w:rPr>
      </w:pPr>
      <w:r>
        <w:rPr>
          <w:kern w:val="0"/>
        </w:rPr>
        <w:t>** You can explain your assembly language in brief if needed.</w:t>
      </w:r>
    </w:p>
    <w:p w14:paraId="6AB4661E" w14:textId="77777777" w:rsidR="00200FDD" w:rsidRPr="00200FDD" w:rsidRDefault="00200FDD" w:rsidP="00491028">
      <w:pPr>
        <w:pStyle w:val="Heading1"/>
        <w:spacing w:before="96" w:after="96"/>
      </w:pPr>
      <w:r>
        <w:lastRenderedPageBreak/>
        <w:t>T</w:t>
      </w:r>
      <w:r w:rsidRPr="00200FDD">
        <w:t>asks and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C3A57" w14:paraId="5033A3B9" w14:textId="77777777" w:rsidTr="002C3A57">
        <w:tc>
          <w:tcPr>
            <w:tcW w:w="1596" w:type="dxa"/>
            <w:vMerge w:val="restart"/>
            <w:shd w:val="clear" w:color="auto" w:fill="EEECE1" w:themeFill="background2"/>
            <w:vAlign w:val="center"/>
          </w:tcPr>
          <w:p w14:paraId="25BE77E6" w14:textId="77777777" w:rsidR="002C3A57" w:rsidRDefault="002C3A57" w:rsidP="0081166F">
            <w:r>
              <w:t>Name</w:t>
            </w:r>
          </w:p>
        </w:tc>
        <w:tc>
          <w:tcPr>
            <w:tcW w:w="1596" w:type="dxa"/>
            <w:vMerge w:val="restart"/>
            <w:shd w:val="clear" w:color="auto" w:fill="EEECE1" w:themeFill="background2"/>
            <w:vAlign w:val="center"/>
          </w:tcPr>
          <w:p w14:paraId="170A74B8" w14:textId="77777777" w:rsidR="002C3A57" w:rsidRDefault="002C3A57" w:rsidP="0081166F">
            <w:r>
              <w:t xml:space="preserve">Tasks </w:t>
            </w:r>
          </w:p>
        </w:tc>
        <w:tc>
          <w:tcPr>
            <w:tcW w:w="6384" w:type="dxa"/>
            <w:gridSpan w:val="4"/>
            <w:shd w:val="clear" w:color="auto" w:fill="EEECE1" w:themeFill="background2"/>
            <w:vAlign w:val="center"/>
          </w:tcPr>
          <w:p w14:paraId="072C793C" w14:textId="77777777" w:rsidR="002C3A57" w:rsidRDefault="002C3A57" w:rsidP="0081166F">
            <w:r w:rsidRPr="002C3A57">
              <w:t>Schedule</w:t>
            </w:r>
          </w:p>
        </w:tc>
      </w:tr>
      <w:tr w:rsidR="002C3A57" w14:paraId="3F6773C3" w14:textId="77777777" w:rsidTr="00491028">
        <w:tc>
          <w:tcPr>
            <w:tcW w:w="1596" w:type="dxa"/>
            <w:vMerge/>
            <w:shd w:val="clear" w:color="auto" w:fill="FFFFFF" w:themeFill="background1"/>
            <w:vAlign w:val="center"/>
          </w:tcPr>
          <w:p w14:paraId="681CE17F" w14:textId="77777777" w:rsidR="002C3A57" w:rsidRDefault="002C3A57" w:rsidP="0081166F"/>
        </w:tc>
        <w:tc>
          <w:tcPr>
            <w:tcW w:w="1596" w:type="dxa"/>
            <w:vMerge/>
            <w:shd w:val="clear" w:color="auto" w:fill="FFFFFF" w:themeFill="background1"/>
            <w:vAlign w:val="center"/>
          </w:tcPr>
          <w:p w14:paraId="3703B78E" w14:textId="77777777" w:rsidR="002C3A57" w:rsidRDefault="002C3A57" w:rsidP="0081166F"/>
        </w:tc>
        <w:tc>
          <w:tcPr>
            <w:tcW w:w="1596" w:type="dxa"/>
            <w:shd w:val="clear" w:color="auto" w:fill="EEECE1" w:themeFill="background2"/>
            <w:vAlign w:val="center"/>
          </w:tcPr>
          <w:p w14:paraId="24A58413" w14:textId="77777777" w:rsidR="002C3A57" w:rsidRPr="002C3A57" w:rsidRDefault="0081166F" w:rsidP="0081166F">
            <w:r w:rsidRPr="0081166F">
              <w:t>1</w:t>
            </w:r>
            <w:r w:rsidRPr="0081166F">
              <w:rPr>
                <w:vertAlign w:val="superscript"/>
              </w:rPr>
              <w:t>st</w:t>
            </w:r>
            <w:r>
              <w:t xml:space="preserve"> </w:t>
            </w:r>
            <w:r w:rsidRPr="0081166F">
              <w:t>week</w:t>
            </w:r>
          </w:p>
        </w:tc>
        <w:tc>
          <w:tcPr>
            <w:tcW w:w="1596" w:type="dxa"/>
            <w:shd w:val="clear" w:color="auto" w:fill="EEECE1" w:themeFill="background2"/>
            <w:vAlign w:val="center"/>
          </w:tcPr>
          <w:p w14:paraId="7CC89D4C" w14:textId="77777777" w:rsidR="002C3A57" w:rsidRDefault="0081166F" w:rsidP="0081166F">
            <w:r w:rsidRPr="0081166F">
              <w:t>2</w:t>
            </w:r>
            <w:r w:rsidRPr="0081166F">
              <w:rPr>
                <w:vertAlign w:val="superscript"/>
              </w:rPr>
              <w:t>nd</w:t>
            </w:r>
            <w:r>
              <w:t xml:space="preserve"> </w:t>
            </w:r>
            <w:r w:rsidRPr="0081166F">
              <w:t>week</w:t>
            </w:r>
          </w:p>
        </w:tc>
        <w:tc>
          <w:tcPr>
            <w:tcW w:w="1596" w:type="dxa"/>
            <w:shd w:val="clear" w:color="auto" w:fill="EEECE1" w:themeFill="background2"/>
            <w:vAlign w:val="center"/>
          </w:tcPr>
          <w:p w14:paraId="374768FE" w14:textId="77777777" w:rsidR="002C3A57" w:rsidRDefault="0081166F" w:rsidP="0081166F">
            <w:r>
              <w:t>…</w:t>
            </w:r>
          </w:p>
        </w:tc>
        <w:tc>
          <w:tcPr>
            <w:tcW w:w="1596" w:type="dxa"/>
            <w:shd w:val="clear" w:color="auto" w:fill="EEECE1" w:themeFill="background2"/>
            <w:vAlign w:val="center"/>
          </w:tcPr>
          <w:p w14:paraId="49939FD4" w14:textId="77777777" w:rsidR="002C3A57" w:rsidRDefault="0081166F" w:rsidP="0081166F">
            <w:r>
              <w:t>5</w:t>
            </w:r>
            <w:r w:rsidRPr="0081166F">
              <w:rPr>
                <w:vertAlign w:val="superscript"/>
              </w:rPr>
              <w:t>th</w:t>
            </w:r>
            <w:r>
              <w:t xml:space="preserve"> </w:t>
            </w:r>
            <w:r w:rsidRPr="0081166F">
              <w:t>week</w:t>
            </w:r>
          </w:p>
        </w:tc>
      </w:tr>
      <w:tr w:rsidR="002C3A57" w14:paraId="757B39DC" w14:textId="77777777" w:rsidTr="0081166F">
        <w:trPr>
          <w:trHeight w:val="2174"/>
        </w:trPr>
        <w:tc>
          <w:tcPr>
            <w:tcW w:w="1596" w:type="dxa"/>
          </w:tcPr>
          <w:p w14:paraId="7ED0E151" w14:textId="77777777" w:rsidR="002C3A57" w:rsidRDefault="002C3A57" w:rsidP="0081166F">
            <w:r w:rsidRPr="002C3A57">
              <w:t>Richard Brown</w:t>
            </w:r>
          </w:p>
        </w:tc>
        <w:tc>
          <w:tcPr>
            <w:tcW w:w="1596" w:type="dxa"/>
          </w:tcPr>
          <w:p w14:paraId="2E60ECB1" w14:textId="77777777" w:rsidR="002C3A57" w:rsidRPr="002C3A57" w:rsidRDefault="002C3A57" w:rsidP="0081166F">
            <w:pPr>
              <w:jc w:val="left"/>
            </w:pPr>
            <w:r w:rsidRPr="002C3A57">
              <w:t>Instruction</w:t>
            </w:r>
            <w:r>
              <w:t>,</w:t>
            </w:r>
          </w:p>
          <w:p w14:paraId="57651D56" w14:textId="77777777" w:rsidR="002C3A57" w:rsidRPr="002C3A57" w:rsidRDefault="002C3A57" w:rsidP="0081166F">
            <w:pPr>
              <w:jc w:val="left"/>
            </w:pPr>
            <w:proofErr w:type="spellStart"/>
            <w:r w:rsidRPr="002C3A57">
              <w:t>Datapath</w:t>
            </w:r>
            <w:proofErr w:type="spellEnd"/>
            <w:r>
              <w:t xml:space="preserve">, </w:t>
            </w:r>
          </w:p>
          <w:p w14:paraId="5D2360AE" w14:textId="77777777" w:rsidR="002C3A57" w:rsidRPr="002C3A57" w:rsidRDefault="002C3A57" w:rsidP="0081166F">
            <w:pPr>
              <w:jc w:val="left"/>
            </w:pPr>
            <w:r w:rsidRPr="002C3A57">
              <w:t>Control Unit</w:t>
            </w:r>
            <w:r>
              <w:t>,</w:t>
            </w:r>
          </w:p>
          <w:p w14:paraId="3140D764" w14:textId="77777777" w:rsidR="002C3A57" w:rsidRPr="002C3A57" w:rsidRDefault="002C3A57" w:rsidP="0081166F">
            <w:pPr>
              <w:jc w:val="left"/>
            </w:pPr>
            <w:r w:rsidRPr="002C3A57">
              <w:t>Coding</w:t>
            </w:r>
            <w:r>
              <w:t>,</w:t>
            </w:r>
          </w:p>
          <w:p w14:paraId="1F93EB8D" w14:textId="77777777" w:rsidR="002C3A57" w:rsidRPr="002C3A57" w:rsidRDefault="002C3A57" w:rsidP="0081166F">
            <w:pPr>
              <w:jc w:val="left"/>
            </w:pPr>
            <w:r w:rsidRPr="002C3A57">
              <w:t>Report</w:t>
            </w:r>
            <w:r>
              <w:t>,</w:t>
            </w:r>
          </w:p>
          <w:p w14:paraId="08C039FF" w14:textId="77777777" w:rsidR="002C3A57" w:rsidRDefault="002C3A57" w:rsidP="0081166F">
            <w:pPr>
              <w:jc w:val="left"/>
            </w:pPr>
            <w:r>
              <w:t xml:space="preserve">Web </w:t>
            </w:r>
            <w:r w:rsidRPr="002C3A57">
              <w:t xml:space="preserve">Design, </w:t>
            </w:r>
            <w:proofErr w:type="spellStart"/>
            <w:r w:rsidRPr="002C3A57">
              <w:t>etc</w:t>
            </w:r>
            <w:proofErr w:type="spellEnd"/>
          </w:p>
        </w:tc>
        <w:tc>
          <w:tcPr>
            <w:tcW w:w="1596" w:type="dxa"/>
            <w:vAlign w:val="center"/>
          </w:tcPr>
          <w:p w14:paraId="517DA0D6" w14:textId="77777777" w:rsidR="002C3A57" w:rsidRDefault="00263756" w:rsidP="0081166F">
            <w:r>
              <w:rPr>
                <w:noProof/>
              </w:rPr>
              <w:pict w14:anchorId="406ED52A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3428" type="#_x0000_t32" style="position:absolute;left:0;text-align:left;margin-left:73.5pt;margin-top:-22.85pt;width:162pt;height:0;z-index:251659264;mso-position-horizontal-relative:text;mso-position-vertical-relative:text" o:connectortype="straight" strokeweight="5pt"/>
              </w:pict>
            </w:r>
            <w:r>
              <w:rPr>
                <w:noProof/>
              </w:rPr>
              <w:pict w14:anchorId="76F47A68">
                <v:shape id="_x0000_s3427" type="#_x0000_t32" style="position:absolute;left:0;text-align:left;margin-left:-4.45pt;margin-top:-38.75pt;width:157.45pt;height:0;z-index:251658240;mso-position-horizontal-relative:text;mso-position-vertical-relative:text" o:connectortype="straight" strokeweight="5pt"/>
              </w:pict>
            </w:r>
          </w:p>
        </w:tc>
        <w:tc>
          <w:tcPr>
            <w:tcW w:w="1596" w:type="dxa"/>
            <w:vAlign w:val="center"/>
          </w:tcPr>
          <w:p w14:paraId="5B900A3B" w14:textId="77777777" w:rsidR="002C3A57" w:rsidRDefault="00263756" w:rsidP="0081166F">
            <w:r>
              <w:rPr>
                <w:noProof/>
              </w:rPr>
              <w:pict w14:anchorId="1C08D2EE">
                <v:shape id="_x0000_s3429" type="#_x0000_t32" style="position:absolute;left:0;text-align:left;margin-left:73.45pt;margin-top:4.75pt;width:162pt;height:0;z-index:251660288;mso-position-horizontal-relative:text;mso-position-vertical-relative:text" o:connectortype="straight" strokeweight="5pt"/>
              </w:pict>
            </w:r>
          </w:p>
        </w:tc>
        <w:tc>
          <w:tcPr>
            <w:tcW w:w="1596" w:type="dxa"/>
            <w:vAlign w:val="center"/>
          </w:tcPr>
          <w:p w14:paraId="3FE56721" w14:textId="77777777" w:rsidR="002C3A57" w:rsidRDefault="002C3A57" w:rsidP="0081166F"/>
        </w:tc>
        <w:tc>
          <w:tcPr>
            <w:tcW w:w="1596" w:type="dxa"/>
            <w:vAlign w:val="center"/>
          </w:tcPr>
          <w:p w14:paraId="5EB233D4" w14:textId="77777777" w:rsidR="002C3A57" w:rsidRDefault="002C3A57" w:rsidP="0081166F"/>
        </w:tc>
      </w:tr>
      <w:tr w:rsidR="002C3A57" w14:paraId="0FF87AD3" w14:textId="77777777" w:rsidTr="002C3A57">
        <w:tc>
          <w:tcPr>
            <w:tcW w:w="1596" w:type="dxa"/>
            <w:vAlign w:val="center"/>
          </w:tcPr>
          <w:p w14:paraId="136791B4" w14:textId="77777777" w:rsidR="002C3A57" w:rsidRDefault="0081166F" w:rsidP="0081166F">
            <w:r>
              <w:t>…</w:t>
            </w:r>
          </w:p>
        </w:tc>
        <w:tc>
          <w:tcPr>
            <w:tcW w:w="1596" w:type="dxa"/>
            <w:vAlign w:val="center"/>
          </w:tcPr>
          <w:p w14:paraId="074D65B5" w14:textId="77777777" w:rsidR="002C3A57" w:rsidRDefault="0081166F" w:rsidP="0081166F">
            <w:r>
              <w:t>…</w:t>
            </w:r>
          </w:p>
        </w:tc>
        <w:tc>
          <w:tcPr>
            <w:tcW w:w="1596" w:type="dxa"/>
            <w:vAlign w:val="center"/>
          </w:tcPr>
          <w:p w14:paraId="3F4396E3" w14:textId="77777777" w:rsidR="002C3A57" w:rsidRDefault="0081166F" w:rsidP="0081166F">
            <w:r>
              <w:t>…</w:t>
            </w:r>
          </w:p>
        </w:tc>
        <w:tc>
          <w:tcPr>
            <w:tcW w:w="1596" w:type="dxa"/>
            <w:vAlign w:val="center"/>
          </w:tcPr>
          <w:p w14:paraId="1F005CE8" w14:textId="77777777" w:rsidR="002C3A57" w:rsidRDefault="0081166F" w:rsidP="0081166F">
            <w:r>
              <w:t>…</w:t>
            </w:r>
          </w:p>
        </w:tc>
        <w:tc>
          <w:tcPr>
            <w:tcW w:w="1596" w:type="dxa"/>
            <w:vAlign w:val="center"/>
          </w:tcPr>
          <w:p w14:paraId="6BF8ECF9" w14:textId="77777777" w:rsidR="002C3A57" w:rsidRDefault="0081166F" w:rsidP="0081166F">
            <w:r>
              <w:t>…</w:t>
            </w:r>
          </w:p>
        </w:tc>
        <w:tc>
          <w:tcPr>
            <w:tcW w:w="1596" w:type="dxa"/>
            <w:vAlign w:val="center"/>
          </w:tcPr>
          <w:p w14:paraId="47A7EB3E" w14:textId="77777777" w:rsidR="002C3A57" w:rsidRDefault="0081166F" w:rsidP="0081166F">
            <w:r>
              <w:t>…</w:t>
            </w:r>
          </w:p>
        </w:tc>
      </w:tr>
    </w:tbl>
    <w:p w14:paraId="4A8CA733" w14:textId="77777777" w:rsidR="00200FDD" w:rsidRDefault="00200FDD" w:rsidP="0081166F"/>
    <w:p w14:paraId="10F7325C" w14:textId="77777777" w:rsidR="00200FDD" w:rsidRDefault="00274E59" w:rsidP="00491028">
      <w:pPr>
        <w:pStyle w:val="Heading1"/>
        <w:spacing w:before="96" w:after="96"/>
      </w:pPr>
      <w:r>
        <w:t>Planned Meetings</w:t>
      </w:r>
    </w:p>
    <w:p w14:paraId="7653BD4C" w14:textId="77777777" w:rsidR="00274E59" w:rsidRDefault="00274E59" w:rsidP="00274E59">
      <w:r>
        <w:t>The design team will meet on the following dates to discuss the project progress and assigned tasks:</w:t>
      </w:r>
    </w:p>
    <w:p w14:paraId="05921090" w14:textId="77777777" w:rsidR="00274E59" w:rsidRDefault="00274E59" w:rsidP="00274E59">
      <w:pPr>
        <w:pStyle w:val="ListParagraph"/>
        <w:numPr>
          <w:ilvl w:val="0"/>
          <w:numId w:val="50"/>
        </w:numPr>
      </w:pPr>
      <w:r>
        <w:t>Monday March 23: 2-3 pm.</w:t>
      </w:r>
    </w:p>
    <w:p w14:paraId="4F9212D8" w14:textId="77777777" w:rsidR="00274E59" w:rsidRPr="00274E59" w:rsidRDefault="00274E59" w:rsidP="00274E59">
      <w:pPr>
        <w:pStyle w:val="ListParagraph"/>
        <w:numPr>
          <w:ilvl w:val="0"/>
          <w:numId w:val="50"/>
        </w:numPr>
      </w:pPr>
      <w:r>
        <w:t>…</w:t>
      </w:r>
    </w:p>
    <w:p w14:paraId="31E9BA97" w14:textId="77777777" w:rsidR="00491028" w:rsidRDefault="00491028" w:rsidP="00491028">
      <w:pPr>
        <w:pStyle w:val="Heading1"/>
        <w:spacing w:before="96" w:after="96"/>
      </w:pPr>
      <w:r>
        <w:t>Team Name</w:t>
      </w:r>
    </w:p>
    <w:p w14:paraId="6EA80FB0" w14:textId="77777777" w:rsidR="00351BF0" w:rsidRPr="004428E0" w:rsidRDefault="00351BF0" w:rsidP="0081166F"/>
    <w:sectPr w:rsidR="00351BF0" w:rsidRPr="004428E0" w:rsidSect="002E2438">
      <w:headerReference w:type="even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A69078D" w14:textId="77777777" w:rsidR="005A17A7" w:rsidRDefault="005A17A7" w:rsidP="0081166F">
      <w:r>
        <w:separator/>
      </w:r>
    </w:p>
    <w:p w14:paraId="2A539B45" w14:textId="77777777" w:rsidR="005A17A7" w:rsidRDefault="005A17A7" w:rsidP="0081166F"/>
    <w:p w14:paraId="64786108" w14:textId="77777777" w:rsidR="005A17A7" w:rsidRDefault="005A17A7" w:rsidP="0081166F"/>
    <w:p w14:paraId="792F6E3B" w14:textId="77777777" w:rsidR="005A17A7" w:rsidRDefault="005A17A7" w:rsidP="0081166F"/>
    <w:p w14:paraId="2BA4D714" w14:textId="77777777" w:rsidR="005A17A7" w:rsidRDefault="005A17A7" w:rsidP="0081166F">
      <w:pPr>
        <w:numPr>
          <w:ins w:id="6" w:author="Sherif" w:date="2006-01-05T23:15:00Z"/>
        </w:numPr>
      </w:pPr>
    </w:p>
    <w:p w14:paraId="6DDBE7AA" w14:textId="77777777" w:rsidR="005A17A7" w:rsidRDefault="005A17A7" w:rsidP="0081166F">
      <w:pPr>
        <w:numPr>
          <w:ins w:id="7" w:author="Sherif" w:date="2006-01-05T23:15:00Z"/>
        </w:numPr>
      </w:pPr>
    </w:p>
    <w:p w14:paraId="285356F3" w14:textId="77777777" w:rsidR="005A17A7" w:rsidRDefault="005A17A7" w:rsidP="0081166F">
      <w:pPr>
        <w:numPr>
          <w:ins w:id="8" w:author="Sherif" w:date="2006-01-05T23:15:00Z"/>
        </w:numPr>
      </w:pPr>
    </w:p>
    <w:p w14:paraId="203B7B3A" w14:textId="77777777" w:rsidR="005A17A7" w:rsidRDefault="005A17A7" w:rsidP="0081166F"/>
    <w:p w14:paraId="24F31678" w14:textId="77777777" w:rsidR="005A17A7" w:rsidRDefault="005A17A7" w:rsidP="0081166F"/>
    <w:p w14:paraId="1CB1CE7D" w14:textId="77777777" w:rsidR="005A17A7" w:rsidRDefault="005A17A7" w:rsidP="0081166F"/>
    <w:p w14:paraId="6C4B6387" w14:textId="77777777" w:rsidR="005A17A7" w:rsidRDefault="005A17A7" w:rsidP="0081166F"/>
  </w:endnote>
  <w:endnote w:type="continuationSeparator" w:id="0">
    <w:p w14:paraId="71A56775" w14:textId="77777777" w:rsidR="005A17A7" w:rsidRDefault="005A17A7" w:rsidP="0081166F">
      <w:r>
        <w:continuationSeparator/>
      </w:r>
    </w:p>
    <w:p w14:paraId="717EEED5" w14:textId="77777777" w:rsidR="005A17A7" w:rsidRDefault="005A17A7" w:rsidP="0081166F"/>
    <w:p w14:paraId="2D9D60FC" w14:textId="77777777" w:rsidR="005A17A7" w:rsidRDefault="005A17A7" w:rsidP="0081166F"/>
    <w:p w14:paraId="099E63EA" w14:textId="77777777" w:rsidR="005A17A7" w:rsidRDefault="005A17A7" w:rsidP="0081166F"/>
    <w:p w14:paraId="1C6BBC9C" w14:textId="77777777" w:rsidR="005A17A7" w:rsidRDefault="005A17A7" w:rsidP="0081166F">
      <w:pPr>
        <w:numPr>
          <w:ins w:id="9" w:author="Sherif" w:date="2006-01-05T23:15:00Z"/>
        </w:numPr>
      </w:pPr>
    </w:p>
    <w:p w14:paraId="6C2F73C7" w14:textId="77777777" w:rsidR="005A17A7" w:rsidRDefault="005A17A7" w:rsidP="0081166F">
      <w:pPr>
        <w:numPr>
          <w:ins w:id="10" w:author="Sherif" w:date="2006-01-05T23:15:00Z"/>
        </w:numPr>
      </w:pPr>
    </w:p>
    <w:p w14:paraId="73798197" w14:textId="77777777" w:rsidR="005A17A7" w:rsidRDefault="005A17A7" w:rsidP="0081166F">
      <w:pPr>
        <w:numPr>
          <w:ins w:id="11" w:author="Sherif" w:date="2006-01-05T23:15:00Z"/>
        </w:numPr>
      </w:pPr>
    </w:p>
    <w:p w14:paraId="176D7811" w14:textId="77777777" w:rsidR="005A17A7" w:rsidRDefault="005A17A7" w:rsidP="0081166F"/>
    <w:p w14:paraId="5DA3E18A" w14:textId="77777777" w:rsidR="005A17A7" w:rsidRDefault="005A17A7" w:rsidP="0081166F"/>
    <w:p w14:paraId="73106244" w14:textId="77777777" w:rsidR="005A17A7" w:rsidRDefault="005A17A7" w:rsidP="0081166F"/>
    <w:p w14:paraId="5696C390" w14:textId="77777777" w:rsidR="005A17A7" w:rsidRDefault="005A17A7" w:rsidP="008116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990C4B6" w14:textId="77777777" w:rsidR="005A17A7" w:rsidRDefault="005A17A7" w:rsidP="0081166F">
      <w:r>
        <w:separator/>
      </w:r>
    </w:p>
    <w:p w14:paraId="61D74232" w14:textId="77777777" w:rsidR="005A17A7" w:rsidRDefault="005A17A7" w:rsidP="0081166F"/>
    <w:p w14:paraId="1A136E54" w14:textId="77777777" w:rsidR="005A17A7" w:rsidRDefault="005A17A7" w:rsidP="0081166F"/>
    <w:p w14:paraId="767C5126" w14:textId="77777777" w:rsidR="005A17A7" w:rsidRDefault="005A17A7" w:rsidP="0081166F"/>
    <w:p w14:paraId="1A420755" w14:textId="77777777" w:rsidR="005A17A7" w:rsidRDefault="005A17A7" w:rsidP="0081166F">
      <w:pPr>
        <w:numPr>
          <w:ins w:id="0" w:author="Sherif" w:date="2006-01-05T23:15:00Z"/>
        </w:numPr>
      </w:pPr>
    </w:p>
    <w:p w14:paraId="72200A56" w14:textId="77777777" w:rsidR="005A17A7" w:rsidRDefault="005A17A7" w:rsidP="0081166F">
      <w:pPr>
        <w:numPr>
          <w:ins w:id="1" w:author="Sherif" w:date="2006-01-05T23:15:00Z"/>
        </w:numPr>
      </w:pPr>
    </w:p>
    <w:p w14:paraId="523989DD" w14:textId="77777777" w:rsidR="005A17A7" w:rsidRDefault="005A17A7" w:rsidP="0081166F">
      <w:pPr>
        <w:numPr>
          <w:ins w:id="2" w:author="Sherif" w:date="2006-01-05T23:15:00Z"/>
        </w:numPr>
      </w:pPr>
    </w:p>
    <w:p w14:paraId="046AD09C" w14:textId="77777777" w:rsidR="005A17A7" w:rsidRDefault="005A17A7" w:rsidP="0081166F"/>
    <w:p w14:paraId="10D1A4AD" w14:textId="77777777" w:rsidR="005A17A7" w:rsidRDefault="005A17A7" w:rsidP="0081166F"/>
    <w:p w14:paraId="55A73692" w14:textId="77777777" w:rsidR="005A17A7" w:rsidRDefault="005A17A7" w:rsidP="0081166F"/>
    <w:p w14:paraId="0AE561F3" w14:textId="77777777" w:rsidR="005A17A7" w:rsidRDefault="005A17A7" w:rsidP="0081166F"/>
  </w:footnote>
  <w:footnote w:type="continuationSeparator" w:id="0">
    <w:p w14:paraId="0AAC7F4F" w14:textId="77777777" w:rsidR="005A17A7" w:rsidRDefault="005A17A7" w:rsidP="0081166F">
      <w:r>
        <w:continuationSeparator/>
      </w:r>
    </w:p>
    <w:p w14:paraId="169CA888" w14:textId="77777777" w:rsidR="005A17A7" w:rsidRDefault="005A17A7" w:rsidP="0081166F"/>
    <w:p w14:paraId="12FA310A" w14:textId="77777777" w:rsidR="005A17A7" w:rsidRDefault="005A17A7" w:rsidP="0081166F"/>
    <w:p w14:paraId="233818FD" w14:textId="77777777" w:rsidR="005A17A7" w:rsidRDefault="005A17A7" w:rsidP="0081166F"/>
    <w:p w14:paraId="3A2358E9" w14:textId="77777777" w:rsidR="005A17A7" w:rsidRDefault="005A17A7" w:rsidP="0081166F">
      <w:pPr>
        <w:numPr>
          <w:ins w:id="3" w:author="Sherif" w:date="2006-01-05T23:15:00Z"/>
        </w:numPr>
      </w:pPr>
    </w:p>
    <w:p w14:paraId="7916A28E" w14:textId="77777777" w:rsidR="005A17A7" w:rsidRDefault="005A17A7" w:rsidP="0081166F">
      <w:pPr>
        <w:numPr>
          <w:ins w:id="4" w:author="Sherif" w:date="2006-01-05T23:15:00Z"/>
        </w:numPr>
      </w:pPr>
    </w:p>
    <w:p w14:paraId="74671F76" w14:textId="77777777" w:rsidR="005A17A7" w:rsidRDefault="005A17A7" w:rsidP="0081166F">
      <w:pPr>
        <w:numPr>
          <w:ins w:id="5" w:author="Sherif" w:date="2006-01-05T23:15:00Z"/>
        </w:numPr>
      </w:pPr>
    </w:p>
    <w:p w14:paraId="332EF811" w14:textId="77777777" w:rsidR="005A17A7" w:rsidRDefault="005A17A7" w:rsidP="0081166F"/>
    <w:p w14:paraId="2BEF63F1" w14:textId="77777777" w:rsidR="005A17A7" w:rsidRDefault="005A17A7" w:rsidP="0081166F"/>
    <w:p w14:paraId="19D9DE22" w14:textId="77777777" w:rsidR="005A17A7" w:rsidRDefault="005A17A7" w:rsidP="0081166F"/>
    <w:p w14:paraId="562B8010" w14:textId="77777777" w:rsidR="005A17A7" w:rsidRDefault="005A17A7" w:rsidP="0081166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D7B9D" w14:textId="77777777" w:rsidR="00AE3762" w:rsidRDefault="00AE3762" w:rsidP="0081166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906D8E"/>
    <w:multiLevelType w:val="hybridMultilevel"/>
    <w:tmpl w:val="3C1C69B2"/>
    <w:lvl w:ilvl="0" w:tplc="A6E07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922BC6"/>
    <w:multiLevelType w:val="multilevel"/>
    <w:tmpl w:val="268089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A01431"/>
    <w:multiLevelType w:val="hybridMultilevel"/>
    <w:tmpl w:val="BD74A20E"/>
    <w:lvl w:ilvl="0" w:tplc="975E80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3F2C72"/>
    <w:multiLevelType w:val="multilevel"/>
    <w:tmpl w:val="8864E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2%1.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91B100F"/>
    <w:multiLevelType w:val="multilevel"/>
    <w:tmpl w:val="64208E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14120DF"/>
    <w:multiLevelType w:val="hybridMultilevel"/>
    <w:tmpl w:val="A6E419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757791"/>
    <w:multiLevelType w:val="multilevel"/>
    <w:tmpl w:val="DCE6D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138208D7"/>
    <w:multiLevelType w:val="multilevel"/>
    <w:tmpl w:val="202C8A5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3C34ED1"/>
    <w:multiLevelType w:val="hybridMultilevel"/>
    <w:tmpl w:val="BFBC09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4497008"/>
    <w:multiLevelType w:val="hybridMultilevel"/>
    <w:tmpl w:val="78B09AC0"/>
    <w:lvl w:ilvl="0" w:tplc="E124D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4D0EB9"/>
    <w:multiLevelType w:val="hybridMultilevel"/>
    <w:tmpl w:val="0ABE7BB4"/>
    <w:lvl w:ilvl="0" w:tplc="BAAAB1BC">
      <w:start w:val="1"/>
      <w:numFmt w:val="decimal"/>
      <w:lvlText w:val="%1.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B425F38"/>
    <w:multiLevelType w:val="multilevel"/>
    <w:tmpl w:val="FE34AA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1C465495"/>
    <w:multiLevelType w:val="hybridMultilevel"/>
    <w:tmpl w:val="3A1E0E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D4355CC"/>
    <w:multiLevelType w:val="hybridMultilevel"/>
    <w:tmpl w:val="77D6A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BB4D23"/>
    <w:multiLevelType w:val="multilevel"/>
    <w:tmpl w:val="62DAD80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6A538DA"/>
    <w:multiLevelType w:val="hybridMultilevel"/>
    <w:tmpl w:val="93E4094A"/>
    <w:lvl w:ilvl="0" w:tplc="A6E07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83B24C4"/>
    <w:multiLevelType w:val="hybridMultilevel"/>
    <w:tmpl w:val="7DAA3F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A1B0DF8"/>
    <w:multiLevelType w:val="multilevel"/>
    <w:tmpl w:val="D9F65CA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8">
    <w:nsid w:val="2E535106"/>
    <w:multiLevelType w:val="hybridMultilevel"/>
    <w:tmpl w:val="51FEFE62"/>
    <w:lvl w:ilvl="0" w:tplc="6BAAE9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716D33"/>
    <w:multiLevelType w:val="hybridMultilevel"/>
    <w:tmpl w:val="1DFE030C"/>
    <w:lvl w:ilvl="0" w:tplc="BFC6A3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30E5AF8"/>
    <w:multiLevelType w:val="hybridMultilevel"/>
    <w:tmpl w:val="5278213C"/>
    <w:lvl w:ilvl="0" w:tplc="975E80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2B7BD3"/>
    <w:multiLevelType w:val="multilevel"/>
    <w:tmpl w:val="202C8A5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3FD62309"/>
    <w:multiLevelType w:val="multilevel"/>
    <w:tmpl w:val="428C57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67E18AA"/>
    <w:multiLevelType w:val="multilevel"/>
    <w:tmpl w:val="78B09A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E7467A"/>
    <w:multiLevelType w:val="multilevel"/>
    <w:tmpl w:val="20E425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25">
    <w:nsid w:val="48AE6DBD"/>
    <w:multiLevelType w:val="multilevel"/>
    <w:tmpl w:val="BAF25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4C940587"/>
    <w:multiLevelType w:val="multilevel"/>
    <w:tmpl w:val="64208E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4CA50FFD"/>
    <w:multiLevelType w:val="hybridMultilevel"/>
    <w:tmpl w:val="39420D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D2E274A"/>
    <w:multiLevelType w:val="hybridMultilevel"/>
    <w:tmpl w:val="F65CD84C"/>
    <w:lvl w:ilvl="0" w:tplc="975E80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F2D3392"/>
    <w:multiLevelType w:val="multilevel"/>
    <w:tmpl w:val="0FF6D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0E05542"/>
    <w:multiLevelType w:val="multilevel"/>
    <w:tmpl w:val="5F92C884"/>
    <w:lvl w:ilvl="0">
      <w:start w:val="1"/>
      <w:numFmt w:val="decimal"/>
      <w:pStyle w:val="Heading1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530"/>
        </w:tabs>
        <w:ind w:left="52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31">
    <w:nsid w:val="52375C44"/>
    <w:multiLevelType w:val="hybridMultilevel"/>
    <w:tmpl w:val="C9F68EF6"/>
    <w:lvl w:ilvl="0" w:tplc="975E80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B673A6"/>
    <w:multiLevelType w:val="multilevel"/>
    <w:tmpl w:val="FE34AA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5F521046"/>
    <w:multiLevelType w:val="hybridMultilevel"/>
    <w:tmpl w:val="FF38C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A4600F"/>
    <w:multiLevelType w:val="hybridMultilevel"/>
    <w:tmpl w:val="CB563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783A42"/>
    <w:multiLevelType w:val="multilevel"/>
    <w:tmpl w:val="7984609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36">
    <w:nsid w:val="65CD29BF"/>
    <w:multiLevelType w:val="singleLevel"/>
    <w:tmpl w:val="398C423E"/>
    <w:lvl w:ilvl="0">
      <w:start w:val="1"/>
      <w:numFmt w:val="decimal"/>
      <w:pStyle w:val="Reference"/>
      <w:lvlText w:val="[%1]"/>
      <w:lvlJc w:val="left"/>
      <w:pPr>
        <w:tabs>
          <w:tab w:val="num" w:pos="432"/>
        </w:tabs>
        <w:ind w:left="432" w:hanging="432"/>
      </w:pPr>
      <w:rPr>
        <w:rFonts w:hint="default"/>
        <w:lang w:val="en-US"/>
      </w:rPr>
    </w:lvl>
  </w:abstractNum>
  <w:abstractNum w:abstractNumId="37">
    <w:nsid w:val="6A4D522D"/>
    <w:multiLevelType w:val="multilevel"/>
    <w:tmpl w:val="FE34AA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12154BF"/>
    <w:multiLevelType w:val="multilevel"/>
    <w:tmpl w:val="0FF6D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74B33698"/>
    <w:multiLevelType w:val="hybridMultilevel"/>
    <w:tmpl w:val="45D43844"/>
    <w:lvl w:ilvl="0" w:tplc="A6E07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4D737DB"/>
    <w:multiLevelType w:val="hybridMultilevel"/>
    <w:tmpl w:val="71AC33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E92BB2"/>
    <w:multiLevelType w:val="hybridMultilevel"/>
    <w:tmpl w:val="0060E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100639"/>
    <w:multiLevelType w:val="multilevel"/>
    <w:tmpl w:val="0FF6D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A107A07"/>
    <w:multiLevelType w:val="hybridMultilevel"/>
    <w:tmpl w:val="7EB8D39E"/>
    <w:lvl w:ilvl="0" w:tplc="A6E07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A8F21DE"/>
    <w:multiLevelType w:val="multilevel"/>
    <w:tmpl w:val="428C57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7C3E31C5"/>
    <w:multiLevelType w:val="multilevel"/>
    <w:tmpl w:val="85627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>
    <w:nsid w:val="7CDE1CFD"/>
    <w:multiLevelType w:val="hybridMultilevel"/>
    <w:tmpl w:val="7F463DA0"/>
    <w:lvl w:ilvl="0" w:tplc="EB523F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7C539D"/>
    <w:multiLevelType w:val="hybridMultilevel"/>
    <w:tmpl w:val="D7404A22"/>
    <w:lvl w:ilvl="0" w:tplc="A6E07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>
    <w:nsid w:val="7F192F4C"/>
    <w:multiLevelType w:val="multilevel"/>
    <w:tmpl w:val="B7BE7ABC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680" w:hanging="1440"/>
      </w:pPr>
      <w:rPr>
        <w:rFonts w:hint="default"/>
      </w:rPr>
    </w:lvl>
  </w:abstractNum>
  <w:num w:numId="1">
    <w:abstractNumId w:val="29"/>
  </w:num>
  <w:num w:numId="2">
    <w:abstractNumId w:val="7"/>
  </w:num>
  <w:num w:numId="3">
    <w:abstractNumId w:val="45"/>
  </w:num>
  <w:num w:numId="4">
    <w:abstractNumId w:val="38"/>
  </w:num>
  <w:num w:numId="5">
    <w:abstractNumId w:val="42"/>
  </w:num>
  <w:num w:numId="6">
    <w:abstractNumId w:val="1"/>
  </w:num>
  <w:num w:numId="7">
    <w:abstractNumId w:val="48"/>
  </w:num>
  <w:num w:numId="8">
    <w:abstractNumId w:val="5"/>
  </w:num>
  <w:num w:numId="9">
    <w:abstractNumId w:val="16"/>
  </w:num>
  <w:num w:numId="10">
    <w:abstractNumId w:val="12"/>
  </w:num>
  <w:num w:numId="11">
    <w:abstractNumId w:val="33"/>
  </w:num>
  <w:num w:numId="12">
    <w:abstractNumId w:val="6"/>
  </w:num>
  <w:num w:numId="13">
    <w:abstractNumId w:val="44"/>
  </w:num>
  <w:num w:numId="14">
    <w:abstractNumId w:val="22"/>
  </w:num>
  <w:num w:numId="15">
    <w:abstractNumId w:val="21"/>
  </w:num>
  <w:num w:numId="16">
    <w:abstractNumId w:val="26"/>
  </w:num>
  <w:num w:numId="17">
    <w:abstractNumId w:val="25"/>
  </w:num>
  <w:num w:numId="18">
    <w:abstractNumId w:val="14"/>
  </w:num>
  <w:num w:numId="19">
    <w:abstractNumId w:val="32"/>
  </w:num>
  <w:num w:numId="20">
    <w:abstractNumId w:val="37"/>
  </w:num>
  <w:num w:numId="21">
    <w:abstractNumId w:val="11"/>
  </w:num>
  <w:num w:numId="22">
    <w:abstractNumId w:val="4"/>
  </w:num>
  <w:num w:numId="23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4"/>
  </w:num>
  <w:num w:numId="26">
    <w:abstractNumId w:val="30"/>
  </w:num>
  <w:num w:numId="27">
    <w:abstractNumId w:val="17"/>
  </w:num>
  <w:num w:numId="28">
    <w:abstractNumId w:val="35"/>
  </w:num>
  <w:num w:numId="29">
    <w:abstractNumId w:val="18"/>
  </w:num>
  <w:num w:numId="30">
    <w:abstractNumId w:val="13"/>
  </w:num>
  <w:num w:numId="31">
    <w:abstractNumId w:val="46"/>
  </w:num>
  <w:num w:numId="32">
    <w:abstractNumId w:val="9"/>
  </w:num>
  <w:num w:numId="33">
    <w:abstractNumId w:val="23"/>
  </w:num>
  <w:num w:numId="34">
    <w:abstractNumId w:val="34"/>
  </w:num>
  <w:num w:numId="35">
    <w:abstractNumId w:val="41"/>
  </w:num>
  <w:num w:numId="36">
    <w:abstractNumId w:val="27"/>
  </w:num>
  <w:num w:numId="37">
    <w:abstractNumId w:val="36"/>
  </w:num>
  <w:num w:numId="38">
    <w:abstractNumId w:val="15"/>
  </w:num>
  <w:num w:numId="39">
    <w:abstractNumId w:val="43"/>
  </w:num>
  <w:num w:numId="40">
    <w:abstractNumId w:val="0"/>
  </w:num>
  <w:num w:numId="41">
    <w:abstractNumId w:val="10"/>
  </w:num>
  <w:num w:numId="42">
    <w:abstractNumId w:val="47"/>
  </w:num>
  <w:num w:numId="43">
    <w:abstractNumId w:val="39"/>
  </w:num>
  <w:num w:numId="44">
    <w:abstractNumId w:val="8"/>
  </w:num>
  <w:num w:numId="45">
    <w:abstractNumId w:val="19"/>
  </w:num>
  <w:num w:numId="46">
    <w:abstractNumId w:val="28"/>
  </w:num>
  <w:num w:numId="47">
    <w:abstractNumId w:val="20"/>
  </w:num>
  <w:num w:numId="48">
    <w:abstractNumId w:val="31"/>
  </w:num>
  <w:num w:numId="49">
    <w:abstractNumId w:val="2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1584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064B"/>
    <w:rsid w:val="00005CE9"/>
    <w:rsid w:val="00005EC7"/>
    <w:rsid w:val="00006026"/>
    <w:rsid w:val="000114E5"/>
    <w:rsid w:val="00012E6A"/>
    <w:rsid w:val="00012FD9"/>
    <w:rsid w:val="0001545F"/>
    <w:rsid w:val="000264CC"/>
    <w:rsid w:val="00026753"/>
    <w:rsid w:val="00030023"/>
    <w:rsid w:val="00031541"/>
    <w:rsid w:val="000315C6"/>
    <w:rsid w:val="000337F0"/>
    <w:rsid w:val="00040988"/>
    <w:rsid w:val="00043570"/>
    <w:rsid w:val="0004376A"/>
    <w:rsid w:val="000455B7"/>
    <w:rsid w:val="00046F85"/>
    <w:rsid w:val="000479F0"/>
    <w:rsid w:val="00047A43"/>
    <w:rsid w:val="0005389F"/>
    <w:rsid w:val="0005390C"/>
    <w:rsid w:val="00055112"/>
    <w:rsid w:val="000565C1"/>
    <w:rsid w:val="000612DD"/>
    <w:rsid w:val="000620C9"/>
    <w:rsid w:val="0006397C"/>
    <w:rsid w:val="0008056A"/>
    <w:rsid w:val="0008377D"/>
    <w:rsid w:val="00085028"/>
    <w:rsid w:val="00087482"/>
    <w:rsid w:val="00087A7A"/>
    <w:rsid w:val="00092D12"/>
    <w:rsid w:val="000A63D8"/>
    <w:rsid w:val="000A7102"/>
    <w:rsid w:val="000B00B8"/>
    <w:rsid w:val="000B12B3"/>
    <w:rsid w:val="000B1E77"/>
    <w:rsid w:val="000B4784"/>
    <w:rsid w:val="000C12D7"/>
    <w:rsid w:val="000C1E76"/>
    <w:rsid w:val="000C2DA6"/>
    <w:rsid w:val="000C4D25"/>
    <w:rsid w:val="000C51A5"/>
    <w:rsid w:val="000D1647"/>
    <w:rsid w:val="000D1D34"/>
    <w:rsid w:val="000D3013"/>
    <w:rsid w:val="000D393C"/>
    <w:rsid w:val="000D5927"/>
    <w:rsid w:val="000D6DBE"/>
    <w:rsid w:val="000D7D58"/>
    <w:rsid w:val="000D7E6C"/>
    <w:rsid w:val="000E063C"/>
    <w:rsid w:val="000E095A"/>
    <w:rsid w:val="000E3982"/>
    <w:rsid w:val="000F0BDB"/>
    <w:rsid w:val="000F28ED"/>
    <w:rsid w:val="000F4616"/>
    <w:rsid w:val="000F661F"/>
    <w:rsid w:val="000F7608"/>
    <w:rsid w:val="001029D3"/>
    <w:rsid w:val="001128BE"/>
    <w:rsid w:val="00120425"/>
    <w:rsid w:val="0012110C"/>
    <w:rsid w:val="00123363"/>
    <w:rsid w:val="001245C4"/>
    <w:rsid w:val="00124AE9"/>
    <w:rsid w:val="0012594A"/>
    <w:rsid w:val="00126308"/>
    <w:rsid w:val="0013039F"/>
    <w:rsid w:val="00132DE2"/>
    <w:rsid w:val="00134AC3"/>
    <w:rsid w:val="001418D4"/>
    <w:rsid w:val="001469A0"/>
    <w:rsid w:val="00150C32"/>
    <w:rsid w:val="00152A52"/>
    <w:rsid w:val="0015406A"/>
    <w:rsid w:val="0015651C"/>
    <w:rsid w:val="001568BE"/>
    <w:rsid w:val="00157E93"/>
    <w:rsid w:val="00160937"/>
    <w:rsid w:val="00161AC5"/>
    <w:rsid w:val="001634D4"/>
    <w:rsid w:val="00164B6C"/>
    <w:rsid w:val="001650E4"/>
    <w:rsid w:val="00166175"/>
    <w:rsid w:val="00170AAB"/>
    <w:rsid w:val="00170BE4"/>
    <w:rsid w:val="00171015"/>
    <w:rsid w:val="00177A7E"/>
    <w:rsid w:val="001841A9"/>
    <w:rsid w:val="00186C0D"/>
    <w:rsid w:val="001A0B08"/>
    <w:rsid w:val="001A0BC7"/>
    <w:rsid w:val="001A60E8"/>
    <w:rsid w:val="001A7279"/>
    <w:rsid w:val="001B5C57"/>
    <w:rsid w:val="001B7254"/>
    <w:rsid w:val="001E4599"/>
    <w:rsid w:val="001E7C92"/>
    <w:rsid w:val="001F45DE"/>
    <w:rsid w:val="001F5297"/>
    <w:rsid w:val="00200D09"/>
    <w:rsid w:val="00200FDD"/>
    <w:rsid w:val="00211401"/>
    <w:rsid w:val="002217AB"/>
    <w:rsid w:val="00223E66"/>
    <w:rsid w:val="0022494D"/>
    <w:rsid w:val="00226620"/>
    <w:rsid w:val="00226C7D"/>
    <w:rsid w:val="002275C2"/>
    <w:rsid w:val="00230597"/>
    <w:rsid w:val="0023091D"/>
    <w:rsid w:val="00232355"/>
    <w:rsid w:val="00232449"/>
    <w:rsid w:val="002351FA"/>
    <w:rsid w:val="00246FF2"/>
    <w:rsid w:val="0024753E"/>
    <w:rsid w:val="00247A84"/>
    <w:rsid w:val="002502EB"/>
    <w:rsid w:val="002537F2"/>
    <w:rsid w:val="002558C0"/>
    <w:rsid w:val="00256243"/>
    <w:rsid w:val="0026204D"/>
    <w:rsid w:val="00263756"/>
    <w:rsid w:val="002738EF"/>
    <w:rsid w:val="00274E59"/>
    <w:rsid w:val="00276D32"/>
    <w:rsid w:val="00291AA2"/>
    <w:rsid w:val="0029465A"/>
    <w:rsid w:val="00294B46"/>
    <w:rsid w:val="00296684"/>
    <w:rsid w:val="00297FB7"/>
    <w:rsid w:val="002A0BD4"/>
    <w:rsid w:val="002A1058"/>
    <w:rsid w:val="002A17C1"/>
    <w:rsid w:val="002A1A80"/>
    <w:rsid w:val="002A4774"/>
    <w:rsid w:val="002A5648"/>
    <w:rsid w:val="002A7963"/>
    <w:rsid w:val="002A7B17"/>
    <w:rsid w:val="002B086A"/>
    <w:rsid w:val="002B20EE"/>
    <w:rsid w:val="002B2D4E"/>
    <w:rsid w:val="002B40F9"/>
    <w:rsid w:val="002B5435"/>
    <w:rsid w:val="002C1229"/>
    <w:rsid w:val="002C1FF8"/>
    <w:rsid w:val="002C32EA"/>
    <w:rsid w:val="002C3A57"/>
    <w:rsid w:val="002D042E"/>
    <w:rsid w:val="002D5AA6"/>
    <w:rsid w:val="002D7C82"/>
    <w:rsid w:val="002D7E52"/>
    <w:rsid w:val="002E1C3C"/>
    <w:rsid w:val="002E2438"/>
    <w:rsid w:val="002E37CE"/>
    <w:rsid w:val="002E71B7"/>
    <w:rsid w:val="002F376D"/>
    <w:rsid w:val="002F6520"/>
    <w:rsid w:val="002F7905"/>
    <w:rsid w:val="00301F01"/>
    <w:rsid w:val="00305AD9"/>
    <w:rsid w:val="00310664"/>
    <w:rsid w:val="00312B20"/>
    <w:rsid w:val="0031624E"/>
    <w:rsid w:val="003174FA"/>
    <w:rsid w:val="00320517"/>
    <w:rsid w:val="003205A7"/>
    <w:rsid w:val="00321DB1"/>
    <w:rsid w:val="00324203"/>
    <w:rsid w:val="00335264"/>
    <w:rsid w:val="00340BF2"/>
    <w:rsid w:val="003465A8"/>
    <w:rsid w:val="00351BF0"/>
    <w:rsid w:val="00357514"/>
    <w:rsid w:val="00357C69"/>
    <w:rsid w:val="00360541"/>
    <w:rsid w:val="00364F92"/>
    <w:rsid w:val="00367F29"/>
    <w:rsid w:val="00372622"/>
    <w:rsid w:val="00373EF7"/>
    <w:rsid w:val="003745C5"/>
    <w:rsid w:val="00375105"/>
    <w:rsid w:val="00382271"/>
    <w:rsid w:val="00382539"/>
    <w:rsid w:val="003854E8"/>
    <w:rsid w:val="00392820"/>
    <w:rsid w:val="003A2E35"/>
    <w:rsid w:val="003B4E18"/>
    <w:rsid w:val="003B519F"/>
    <w:rsid w:val="003B7B18"/>
    <w:rsid w:val="003C01A8"/>
    <w:rsid w:val="003C57C4"/>
    <w:rsid w:val="003E07B3"/>
    <w:rsid w:val="003E3197"/>
    <w:rsid w:val="003E3A64"/>
    <w:rsid w:val="003F0F70"/>
    <w:rsid w:val="003F5C78"/>
    <w:rsid w:val="003F6E5C"/>
    <w:rsid w:val="00406C1C"/>
    <w:rsid w:val="004112BF"/>
    <w:rsid w:val="004115A9"/>
    <w:rsid w:val="00413BC6"/>
    <w:rsid w:val="00413FAB"/>
    <w:rsid w:val="00414231"/>
    <w:rsid w:val="00414909"/>
    <w:rsid w:val="00427014"/>
    <w:rsid w:val="00427EBD"/>
    <w:rsid w:val="004305DE"/>
    <w:rsid w:val="00431F78"/>
    <w:rsid w:val="00432E9B"/>
    <w:rsid w:val="00433F5B"/>
    <w:rsid w:val="004419C6"/>
    <w:rsid w:val="00442559"/>
    <w:rsid w:val="004428E0"/>
    <w:rsid w:val="00446E95"/>
    <w:rsid w:val="004533E3"/>
    <w:rsid w:val="00454000"/>
    <w:rsid w:val="00457A62"/>
    <w:rsid w:val="0046040D"/>
    <w:rsid w:val="004675BF"/>
    <w:rsid w:val="0047038F"/>
    <w:rsid w:val="0047086A"/>
    <w:rsid w:val="00473CEC"/>
    <w:rsid w:val="00482251"/>
    <w:rsid w:val="004845F0"/>
    <w:rsid w:val="00486D1A"/>
    <w:rsid w:val="00491028"/>
    <w:rsid w:val="00492DBF"/>
    <w:rsid w:val="00493999"/>
    <w:rsid w:val="00495153"/>
    <w:rsid w:val="004A2218"/>
    <w:rsid w:val="004A5D56"/>
    <w:rsid w:val="004A702E"/>
    <w:rsid w:val="004B1649"/>
    <w:rsid w:val="004B223C"/>
    <w:rsid w:val="004B378E"/>
    <w:rsid w:val="004C1867"/>
    <w:rsid w:val="004C206C"/>
    <w:rsid w:val="004C382D"/>
    <w:rsid w:val="004C49B8"/>
    <w:rsid w:val="004C72BE"/>
    <w:rsid w:val="004D613E"/>
    <w:rsid w:val="004D6BB0"/>
    <w:rsid w:val="004E017C"/>
    <w:rsid w:val="004F33C3"/>
    <w:rsid w:val="0050252F"/>
    <w:rsid w:val="00503D91"/>
    <w:rsid w:val="00504B0E"/>
    <w:rsid w:val="00512EBC"/>
    <w:rsid w:val="0051492E"/>
    <w:rsid w:val="00514F4D"/>
    <w:rsid w:val="00516A80"/>
    <w:rsid w:val="00516EAD"/>
    <w:rsid w:val="00517C5E"/>
    <w:rsid w:val="00520D7D"/>
    <w:rsid w:val="005239BB"/>
    <w:rsid w:val="005302DD"/>
    <w:rsid w:val="005311F3"/>
    <w:rsid w:val="00551FAD"/>
    <w:rsid w:val="00555005"/>
    <w:rsid w:val="00556009"/>
    <w:rsid w:val="00556A9E"/>
    <w:rsid w:val="00560CA6"/>
    <w:rsid w:val="00561603"/>
    <w:rsid w:val="005624DE"/>
    <w:rsid w:val="005676DA"/>
    <w:rsid w:val="00570E59"/>
    <w:rsid w:val="00575063"/>
    <w:rsid w:val="00583180"/>
    <w:rsid w:val="00585578"/>
    <w:rsid w:val="00586A10"/>
    <w:rsid w:val="00587EA8"/>
    <w:rsid w:val="005904A2"/>
    <w:rsid w:val="00595C68"/>
    <w:rsid w:val="00595D29"/>
    <w:rsid w:val="005A020B"/>
    <w:rsid w:val="005A17A7"/>
    <w:rsid w:val="005A2407"/>
    <w:rsid w:val="005A2B29"/>
    <w:rsid w:val="005A3744"/>
    <w:rsid w:val="005A37F9"/>
    <w:rsid w:val="005A5D27"/>
    <w:rsid w:val="005B0082"/>
    <w:rsid w:val="005B025D"/>
    <w:rsid w:val="005B05DF"/>
    <w:rsid w:val="005B304A"/>
    <w:rsid w:val="005B36E9"/>
    <w:rsid w:val="005B4264"/>
    <w:rsid w:val="005B6A3E"/>
    <w:rsid w:val="005C0BA4"/>
    <w:rsid w:val="005C2815"/>
    <w:rsid w:val="005C5891"/>
    <w:rsid w:val="005C7B2C"/>
    <w:rsid w:val="005D15E1"/>
    <w:rsid w:val="005D4008"/>
    <w:rsid w:val="005D5625"/>
    <w:rsid w:val="005D7DCA"/>
    <w:rsid w:val="005E01E3"/>
    <w:rsid w:val="005E41EA"/>
    <w:rsid w:val="005E4D3D"/>
    <w:rsid w:val="005E4F51"/>
    <w:rsid w:val="005E5A98"/>
    <w:rsid w:val="005E5EC5"/>
    <w:rsid w:val="005F42A5"/>
    <w:rsid w:val="005F68A9"/>
    <w:rsid w:val="005F690B"/>
    <w:rsid w:val="006004AC"/>
    <w:rsid w:val="006019F7"/>
    <w:rsid w:val="006025A6"/>
    <w:rsid w:val="00602E96"/>
    <w:rsid w:val="0060430F"/>
    <w:rsid w:val="006134A6"/>
    <w:rsid w:val="00613F9D"/>
    <w:rsid w:val="0061545C"/>
    <w:rsid w:val="00615C78"/>
    <w:rsid w:val="00623E5D"/>
    <w:rsid w:val="006252FF"/>
    <w:rsid w:val="00625581"/>
    <w:rsid w:val="00631D3F"/>
    <w:rsid w:val="00633FCE"/>
    <w:rsid w:val="00634350"/>
    <w:rsid w:val="0064013E"/>
    <w:rsid w:val="0064050E"/>
    <w:rsid w:val="0064094A"/>
    <w:rsid w:val="0065263C"/>
    <w:rsid w:val="006534DF"/>
    <w:rsid w:val="006538DA"/>
    <w:rsid w:val="00655BAD"/>
    <w:rsid w:val="00655BB0"/>
    <w:rsid w:val="00657726"/>
    <w:rsid w:val="0066397D"/>
    <w:rsid w:val="0066520E"/>
    <w:rsid w:val="00667256"/>
    <w:rsid w:val="00671381"/>
    <w:rsid w:val="0067151F"/>
    <w:rsid w:val="00671BCA"/>
    <w:rsid w:val="006751B8"/>
    <w:rsid w:val="006763F0"/>
    <w:rsid w:val="00677B77"/>
    <w:rsid w:val="00677BD1"/>
    <w:rsid w:val="0068018A"/>
    <w:rsid w:val="006822C2"/>
    <w:rsid w:val="0068417C"/>
    <w:rsid w:val="006854A2"/>
    <w:rsid w:val="00685583"/>
    <w:rsid w:val="00686017"/>
    <w:rsid w:val="0069150C"/>
    <w:rsid w:val="006955B3"/>
    <w:rsid w:val="00695F7F"/>
    <w:rsid w:val="006A60A3"/>
    <w:rsid w:val="006B114E"/>
    <w:rsid w:val="006B14BC"/>
    <w:rsid w:val="006B65CA"/>
    <w:rsid w:val="006B6BED"/>
    <w:rsid w:val="006C1CCF"/>
    <w:rsid w:val="006C72BE"/>
    <w:rsid w:val="006D57A1"/>
    <w:rsid w:val="006D62A6"/>
    <w:rsid w:val="006E0049"/>
    <w:rsid w:val="006E3D56"/>
    <w:rsid w:val="006F17EF"/>
    <w:rsid w:val="006F218C"/>
    <w:rsid w:val="006F3439"/>
    <w:rsid w:val="006F35E4"/>
    <w:rsid w:val="006F444A"/>
    <w:rsid w:val="00700C57"/>
    <w:rsid w:val="00705648"/>
    <w:rsid w:val="0070681D"/>
    <w:rsid w:val="0071107F"/>
    <w:rsid w:val="00713D0E"/>
    <w:rsid w:val="00717B5C"/>
    <w:rsid w:val="007205A2"/>
    <w:rsid w:val="0072461F"/>
    <w:rsid w:val="0072496D"/>
    <w:rsid w:val="00725445"/>
    <w:rsid w:val="00736306"/>
    <w:rsid w:val="007420B5"/>
    <w:rsid w:val="00742A04"/>
    <w:rsid w:val="00742FE7"/>
    <w:rsid w:val="00743194"/>
    <w:rsid w:val="00743A8E"/>
    <w:rsid w:val="00746A11"/>
    <w:rsid w:val="007479A5"/>
    <w:rsid w:val="00750AA4"/>
    <w:rsid w:val="00752091"/>
    <w:rsid w:val="00755169"/>
    <w:rsid w:val="007551AB"/>
    <w:rsid w:val="00763F05"/>
    <w:rsid w:val="007669EA"/>
    <w:rsid w:val="00775940"/>
    <w:rsid w:val="007811E0"/>
    <w:rsid w:val="00786F78"/>
    <w:rsid w:val="00791041"/>
    <w:rsid w:val="007949AA"/>
    <w:rsid w:val="00797E18"/>
    <w:rsid w:val="007A259C"/>
    <w:rsid w:val="007A264F"/>
    <w:rsid w:val="007A3E3A"/>
    <w:rsid w:val="007A6E1E"/>
    <w:rsid w:val="007A7510"/>
    <w:rsid w:val="007A7ADC"/>
    <w:rsid w:val="007B2575"/>
    <w:rsid w:val="007C02FD"/>
    <w:rsid w:val="007C3251"/>
    <w:rsid w:val="007C6F0A"/>
    <w:rsid w:val="007D0FC1"/>
    <w:rsid w:val="007D2390"/>
    <w:rsid w:val="007D2BFF"/>
    <w:rsid w:val="007D2CD6"/>
    <w:rsid w:val="007D48D8"/>
    <w:rsid w:val="007E064B"/>
    <w:rsid w:val="007E0F00"/>
    <w:rsid w:val="007E0FD1"/>
    <w:rsid w:val="007E11F0"/>
    <w:rsid w:val="007E2EB1"/>
    <w:rsid w:val="007E56F7"/>
    <w:rsid w:val="007F10C0"/>
    <w:rsid w:val="007F17A0"/>
    <w:rsid w:val="007F1E6D"/>
    <w:rsid w:val="0080060B"/>
    <w:rsid w:val="00800788"/>
    <w:rsid w:val="00800DFC"/>
    <w:rsid w:val="00803B20"/>
    <w:rsid w:val="00804FBB"/>
    <w:rsid w:val="00805356"/>
    <w:rsid w:val="00805445"/>
    <w:rsid w:val="00806FEA"/>
    <w:rsid w:val="008114A8"/>
    <w:rsid w:val="0081166F"/>
    <w:rsid w:val="00815132"/>
    <w:rsid w:val="008222D1"/>
    <w:rsid w:val="0082279F"/>
    <w:rsid w:val="0082589D"/>
    <w:rsid w:val="0082634C"/>
    <w:rsid w:val="008305B2"/>
    <w:rsid w:val="008307DA"/>
    <w:rsid w:val="00830E45"/>
    <w:rsid w:val="00831B31"/>
    <w:rsid w:val="00834628"/>
    <w:rsid w:val="00836D56"/>
    <w:rsid w:val="00836DFA"/>
    <w:rsid w:val="0083744D"/>
    <w:rsid w:val="00842C73"/>
    <w:rsid w:val="00847789"/>
    <w:rsid w:val="008506F4"/>
    <w:rsid w:val="008515B1"/>
    <w:rsid w:val="00854063"/>
    <w:rsid w:val="008546F8"/>
    <w:rsid w:val="00855093"/>
    <w:rsid w:val="008558B5"/>
    <w:rsid w:val="0085718F"/>
    <w:rsid w:val="00861891"/>
    <w:rsid w:val="00862F04"/>
    <w:rsid w:val="00863CCC"/>
    <w:rsid w:val="00871552"/>
    <w:rsid w:val="00871A9C"/>
    <w:rsid w:val="00874030"/>
    <w:rsid w:val="0087602D"/>
    <w:rsid w:val="00887F9E"/>
    <w:rsid w:val="0089054F"/>
    <w:rsid w:val="00890A07"/>
    <w:rsid w:val="0089779E"/>
    <w:rsid w:val="008A19B0"/>
    <w:rsid w:val="008A3E45"/>
    <w:rsid w:val="008B279F"/>
    <w:rsid w:val="008B53F0"/>
    <w:rsid w:val="008B7E63"/>
    <w:rsid w:val="008C39FE"/>
    <w:rsid w:val="008C4623"/>
    <w:rsid w:val="008C6DBE"/>
    <w:rsid w:val="008D23A6"/>
    <w:rsid w:val="008E12A2"/>
    <w:rsid w:val="008E2365"/>
    <w:rsid w:val="008E502B"/>
    <w:rsid w:val="008E67DD"/>
    <w:rsid w:val="008F1260"/>
    <w:rsid w:val="008F38E8"/>
    <w:rsid w:val="008F4F88"/>
    <w:rsid w:val="008F5E33"/>
    <w:rsid w:val="008F6ED4"/>
    <w:rsid w:val="00902D01"/>
    <w:rsid w:val="009038C1"/>
    <w:rsid w:val="00907DE4"/>
    <w:rsid w:val="009119E1"/>
    <w:rsid w:val="00912CE6"/>
    <w:rsid w:val="009134EB"/>
    <w:rsid w:val="00914EF2"/>
    <w:rsid w:val="0092139A"/>
    <w:rsid w:val="00931629"/>
    <w:rsid w:val="00932129"/>
    <w:rsid w:val="00946DEC"/>
    <w:rsid w:val="00952204"/>
    <w:rsid w:val="00954AB7"/>
    <w:rsid w:val="009551E7"/>
    <w:rsid w:val="009612EA"/>
    <w:rsid w:val="00962D07"/>
    <w:rsid w:val="009706A7"/>
    <w:rsid w:val="00971041"/>
    <w:rsid w:val="00973EE6"/>
    <w:rsid w:val="009749CD"/>
    <w:rsid w:val="00977A71"/>
    <w:rsid w:val="00981E04"/>
    <w:rsid w:val="0098288B"/>
    <w:rsid w:val="0098501C"/>
    <w:rsid w:val="00986011"/>
    <w:rsid w:val="009861B2"/>
    <w:rsid w:val="0098638C"/>
    <w:rsid w:val="00987858"/>
    <w:rsid w:val="00990850"/>
    <w:rsid w:val="00991BDF"/>
    <w:rsid w:val="009934B8"/>
    <w:rsid w:val="00995D9F"/>
    <w:rsid w:val="009A1FC9"/>
    <w:rsid w:val="009B0352"/>
    <w:rsid w:val="009B2435"/>
    <w:rsid w:val="009B50DA"/>
    <w:rsid w:val="009C2084"/>
    <w:rsid w:val="009C3CAC"/>
    <w:rsid w:val="009C3D07"/>
    <w:rsid w:val="009C51EA"/>
    <w:rsid w:val="009C68B0"/>
    <w:rsid w:val="009D1267"/>
    <w:rsid w:val="009D7166"/>
    <w:rsid w:val="009D79F6"/>
    <w:rsid w:val="009E0308"/>
    <w:rsid w:val="009E0CDA"/>
    <w:rsid w:val="009E4C94"/>
    <w:rsid w:val="009E4F05"/>
    <w:rsid w:val="009F39CE"/>
    <w:rsid w:val="009F5132"/>
    <w:rsid w:val="009F5C57"/>
    <w:rsid w:val="009F6A71"/>
    <w:rsid w:val="00A06E62"/>
    <w:rsid w:val="00A10510"/>
    <w:rsid w:val="00A13774"/>
    <w:rsid w:val="00A1586E"/>
    <w:rsid w:val="00A15BFF"/>
    <w:rsid w:val="00A17862"/>
    <w:rsid w:val="00A20275"/>
    <w:rsid w:val="00A236E0"/>
    <w:rsid w:val="00A244BD"/>
    <w:rsid w:val="00A25050"/>
    <w:rsid w:val="00A261EA"/>
    <w:rsid w:val="00A31584"/>
    <w:rsid w:val="00A34AFD"/>
    <w:rsid w:val="00A41AE7"/>
    <w:rsid w:val="00A47723"/>
    <w:rsid w:val="00A47913"/>
    <w:rsid w:val="00A50615"/>
    <w:rsid w:val="00A61214"/>
    <w:rsid w:val="00A722A9"/>
    <w:rsid w:val="00A7724D"/>
    <w:rsid w:val="00A8393B"/>
    <w:rsid w:val="00A83BD6"/>
    <w:rsid w:val="00A847E3"/>
    <w:rsid w:val="00A84B9D"/>
    <w:rsid w:val="00A8545F"/>
    <w:rsid w:val="00A85A25"/>
    <w:rsid w:val="00A85D93"/>
    <w:rsid w:val="00A87586"/>
    <w:rsid w:val="00A90B72"/>
    <w:rsid w:val="00A90E18"/>
    <w:rsid w:val="00A94360"/>
    <w:rsid w:val="00A95531"/>
    <w:rsid w:val="00AA126B"/>
    <w:rsid w:val="00AA20AD"/>
    <w:rsid w:val="00AA2C76"/>
    <w:rsid w:val="00AA3BDB"/>
    <w:rsid w:val="00AA5E29"/>
    <w:rsid w:val="00AA6866"/>
    <w:rsid w:val="00AB0E6D"/>
    <w:rsid w:val="00AB29E1"/>
    <w:rsid w:val="00AB363D"/>
    <w:rsid w:val="00AB4AE8"/>
    <w:rsid w:val="00AB5C42"/>
    <w:rsid w:val="00AC1923"/>
    <w:rsid w:val="00AC1F37"/>
    <w:rsid w:val="00AC4C5E"/>
    <w:rsid w:val="00AC5528"/>
    <w:rsid w:val="00AC7DE0"/>
    <w:rsid w:val="00AD489D"/>
    <w:rsid w:val="00AD53EC"/>
    <w:rsid w:val="00AD5CB1"/>
    <w:rsid w:val="00AE1155"/>
    <w:rsid w:val="00AE3257"/>
    <w:rsid w:val="00AE3762"/>
    <w:rsid w:val="00AE6478"/>
    <w:rsid w:val="00AE6C76"/>
    <w:rsid w:val="00AF0845"/>
    <w:rsid w:val="00AF14E3"/>
    <w:rsid w:val="00AF1DEE"/>
    <w:rsid w:val="00AF2C5A"/>
    <w:rsid w:val="00AF2EF7"/>
    <w:rsid w:val="00AF4314"/>
    <w:rsid w:val="00AF5D89"/>
    <w:rsid w:val="00B00100"/>
    <w:rsid w:val="00B0291E"/>
    <w:rsid w:val="00B02DDF"/>
    <w:rsid w:val="00B03156"/>
    <w:rsid w:val="00B03EE6"/>
    <w:rsid w:val="00B100D4"/>
    <w:rsid w:val="00B130FA"/>
    <w:rsid w:val="00B1419A"/>
    <w:rsid w:val="00B14EF3"/>
    <w:rsid w:val="00B15409"/>
    <w:rsid w:val="00B16D0A"/>
    <w:rsid w:val="00B1754B"/>
    <w:rsid w:val="00B2478E"/>
    <w:rsid w:val="00B36BD8"/>
    <w:rsid w:val="00B37348"/>
    <w:rsid w:val="00B45974"/>
    <w:rsid w:val="00B509BB"/>
    <w:rsid w:val="00B50A35"/>
    <w:rsid w:val="00B57D42"/>
    <w:rsid w:val="00B57F4B"/>
    <w:rsid w:val="00B6071C"/>
    <w:rsid w:val="00B62E52"/>
    <w:rsid w:val="00B64070"/>
    <w:rsid w:val="00B644ED"/>
    <w:rsid w:val="00B673C6"/>
    <w:rsid w:val="00B70C85"/>
    <w:rsid w:val="00B70D3D"/>
    <w:rsid w:val="00B718FB"/>
    <w:rsid w:val="00B73410"/>
    <w:rsid w:val="00B7454D"/>
    <w:rsid w:val="00B757CC"/>
    <w:rsid w:val="00B770FD"/>
    <w:rsid w:val="00B84BD5"/>
    <w:rsid w:val="00B84D66"/>
    <w:rsid w:val="00B90B7B"/>
    <w:rsid w:val="00B90E84"/>
    <w:rsid w:val="00B94619"/>
    <w:rsid w:val="00B950CC"/>
    <w:rsid w:val="00B95A85"/>
    <w:rsid w:val="00BA3C36"/>
    <w:rsid w:val="00BA5C3A"/>
    <w:rsid w:val="00BB0A66"/>
    <w:rsid w:val="00BB1EA1"/>
    <w:rsid w:val="00BB2329"/>
    <w:rsid w:val="00BB4B77"/>
    <w:rsid w:val="00BB5BE9"/>
    <w:rsid w:val="00BB6367"/>
    <w:rsid w:val="00BB6D6F"/>
    <w:rsid w:val="00BB6F07"/>
    <w:rsid w:val="00BC232A"/>
    <w:rsid w:val="00BC42B4"/>
    <w:rsid w:val="00BC4714"/>
    <w:rsid w:val="00BC7600"/>
    <w:rsid w:val="00BD0F5A"/>
    <w:rsid w:val="00BD5A97"/>
    <w:rsid w:val="00BD6D71"/>
    <w:rsid w:val="00BD7C58"/>
    <w:rsid w:val="00BE445F"/>
    <w:rsid w:val="00BE4E7C"/>
    <w:rsid w:val="00BE6661"/>
    <w:rsid w:val="00BF035B"/>
    <w:rsid w:val="00BF0A75"/>
    <w:rsid w:val="00BF1358"/>
    <w:rsid w:val="00BF1E2D"/>
    <w:rsid w:val="00BF202E"/>
    <w:rsid w:val="00BF34C4"/>
    <w:rsid w:val="00C02918"/>
    <w:rsid w:val="00C040B2"/>
    <w:rsid w:val="00C0517B"/>
    <w:rsid w:val="00C201F1"/>
    <w:rsid w:val="00C207D4"/>
    <w:rsid w:val="00C20A2B"/>
    <w:rsid w:val="00C241E8"/>
    <w:rsid w:val="00C308EB"/>
    <w:rsid w:val="00C317EA"/>
    <w:rsid w:val="00C33D68"/>
    <w:rsid w:val="00C34E94"/>
    <w:rsid w:val="00C501C6"/>
    <w:rsid w:val="00C60781"/>
    <w:rsid w:val="00C6180E"/>
    <w:rsid w:val="00C652EB"/>
    <w:rsid w:val="00C655B2"/>
    <w:rsid w:val="00C65893"/>
    <w:rsid w:val="00C7005D"/>
    <w:rsid w:val="00C76D63"/>
    <w:rsid w:val="00C8480D"/>
    <w:rsid w:val="00C90B08"/>
    <w:rsid w:val="00C9683E"/>
    <w:rsid w:val="00CA14F0"/>
    <w:rsid w:val="00CA3A81"/>
    <w:rsid w:val="00CA59FA"/>
    <w:rsid w:val="00CA7A92"/>
    <w:rsid w:val="00CB2317"/>
    <w:rsid w:val="00CB557F"/>
    <w:rsid w:val="00CB68BA"/>
    <w:rsid w:val="00CB739A"/>
    <w:rsid w:val="00CC05FE"/>
    <w:rsid w:val="00CC34E8"/>
    <w:rsid w:val="00CC46A8"/>
    <w:rsid w:val="00CD1579"/>
    <w:rsid w:val="00CD240D"/>
    <w:rsid w:val="00CD2F27"/>
    <w:rsid w:val="00CD3A31"/>
    <w:rsid w:val="00CD59DF"/>
    <w:rsid w:val="00CD5DBF"/>
    <w:rsid w:val="00CD6B9D"/>
    <w:rsid w:val="00CE1BF6"/>
    <w:rsid w:val="00CE7EFE"/>
    <w:rsid w:val="00CF15BF"/>
    <w:rsid w:val="00CF249E"/>
    <w:rsid w:val="00CF3176"/>
    <w:rsid w:val="00CF4B41"/>
    <w:rsid w:val="00CF528F"/>
    <w:rsid w:val="00CF552D"/>
    <w:rsid w:val="00CF728E"/>
    <w:rsid w:val="00D01243"/>
    <w:rsid w:val="00D04079"/>
    <w:rsid w:val="00D07DA8"/>
    <w:rsid w:val="00D07DEF"/>
    <w:rsid w:val="00D1292C"/>
    <w:rsid w:val="00D129BA"/>
    <w:rsid w:val="00D13C92"/>
    <w:rsid w:val="00D154A5"/>
    <w:rsid w:val="00D16547"/>
    <w:rsid w:val="00D27BB9"/>
    <w:rsid w:val="00D31B17"/>
    <w:rsid w:val="00D34E92"/>
    <w:rsid w:val="00D35D3E"/>
    <w:rsid w:val="00D361DF"/>
    <w:rsid w:val="00D36E6C"/>
    <w:rsid w:val="00D37404"/>
    <w:rsid w:val="00D410E6"/>
    <w:rsid w:val="00D447F6"/>
    <w:rsid w:val="00D47FF3"/>
    <w:rsid w:val="00D51985"/>
    <w:rsid w:val="00D524AB"/>
    <w:rsid w:val="00D613B9"/>
    <w:rsid w:val="00D6204C"/>
    <w:rsid w:val="00D65C7F"/>
    <w:rsid w:val="00D670E8"/>
    <w:rsid w:val="00D70106"/>
    <w:rsid w:val="00D70477"/>
    <w:rsid w:val="00D70FDB"/>
    <w:rsid w:val="00D71480"/>
    <w:rsid w:val="00D7254E"/>
    <w:rsid w:val="00D72E17"/>
    <w:rsid w:val="00D7409E"/>
    <w:rsid w:val="00D76FFE"/>
    <w:rsid w:val="00D8257E"/>
    <w:rsid w:val="00D85513"/>
    <w:rsid w:val="00D86B67"/>
    <w:rsid w:val="00D918A0"/>
    <w:rsid w:val="00D91B9A"/>
    <w:rsid w:val="00DA13DE"/>
    <w:rsid w:val="00DA2AFC"/>
    <w:rsid w:val="00DA354F"/>
    <w:rsid w:val="00DA6592"/>
    <w:rsid w:val="00DA6955"/>
    <w:rsid w:val="00DB00CC"/>
    <w:rsid w:val="00DB46EC"/>
    <w:rsid w:val="00DC4768"/>
    <w:rsid w:val="00DC6031"/>
    <w:rsid w:val="00DD01CA"/>
    <w:rsid w:val="00DD3662"/>
    <w:rsid w:val="00DD5A75"/>
    <w:rsid w:val="00DD634E"/>
    <w:rsid w:val="00DE1C79"/>
    <w:rsid w:val="00DE667F"/>
    <w:rsid w:val="00DF3AF5"/>
    <w:rsid w:val="00DF5ADB"/>
    <w:rsid w:val="00DF6F3B"/>
    <w:rsid w:val="00DF74FD"/>
    <w:rsid w:val="00E02420"/>
    <w:rsid w:val="00E04D7D"/>
    <w:rsid w:val="00E12812"/>
    <w:rsid w:val="00E13137"/>
    <w:rsid w:val="00E13660"/>
    <w:rsid w:val="00E1416B"/>
    <w:rsid w:val="00E16D19"/>
    <w:rsid w:val="00E20A0D"/>
    <w:rsid w:val="00E23E19"/>
    <w:rsid w:val="00E25415"/>
    <w:rsid w:val="00E256BF"/>
    <w:rsid w:val="00E25970"/>
    <w:rsid w:val="00E27264"/>
    <w:rsid w:val="00E307F6"/>
    <w:rsid w:val="00E3081F"/>
    <w:rsid w:val="00E3230E"/>
    <w:rsid w:val="00E32822"/>
    <w:rsid w:val="00E370D2"/>
    <w:rsid w:val="00E40A79"/>
    <w:rsid w:val="00E44574"/>
    <w:rsid w:val="00E458E0"/>
    <w:rsid w:val="00E46A31"/>
    <w:rsid w:val="00E46A74"/>
    <w:rsid w:val="00E470E7"/>
    <w:rsid w:val="00E509A9"/>
    <w:rsid w:val="00E568EE"/>
    <w:rsid w:val="00E56F9A"/>
    <w:rsid w:val="00E60515"/>
    <w:rsid w:val="00E607A3"/>
    <w:rsid w:val="00E62A3C"/>
    <w:rsid w:val="00E63DF5"/>
    <w:rsid w:val="00E65092"/>
    <w:rsid w:val="00E70C7B"/>
    <w:rsid w:val="00E71BF5"/>
    <w:rsid w:val="00E80527"/>
    <w:rsid w:val="00E82144"/>
    <w:rsid w:val="00E87B04"/>
    <w:rsid w:val="00E90B0D"/>
    <w:rsid w:val="00E963AB"/>
    <w:rsid w:val="00E96EEB"/>
    <w:rsid w:val="00EA0995"/>
    <w:rsid w:val="00EA1145"/>
    <w:rsid w:val="00EA44CA"/>
    <w:rsid w:val="00EA672E"/>
    <w:rsid w:val="00EB143A"/>
    <w:rsid w:val="00EB20CA"/>
    <w:rsid w:val="00EB433D"/>
    <w:rsid w:val="00EB5B04"/>
    <w:rsid w:val="00EB5FED"/>
    <w:rsid w:val="00EC3629"/>
    <w:rsid w:val="00EC5622"/>
    <w:rsid w:val="00ED22E0"/>
    <w:rsid w:val="00ED2EA0"/>
    <w:rsid w:val="00ED7EA7"/>
    <w:rsid w:val="00EE22B5"/>
    <w:rsid w:val="00EE23F2"/>
    <w:rsid w:val="00EF1517"/>
    <w:rsid w:val="00EF36E0"/>
    <w:rsid w:val="00F01803"/>
    <w:rsid w:val="00F01E4A"/>
    <w:rsid w:val="00F067E5"/>
    <w:rsid w:val="00F114EB"/>
    <w:rsid w:val="00F1397B"/>
    <w:rsid w:val="00F153D7"/>
    <w:rsid w:val="00F24A60"/>
    <w:rsid w:val="00F24AEA"/>
    <w:rsid w:val="00F24E0A"/>
    <w:rsid w:val="00F31F90"/>
    <w:rsid w:val="00F324C7"/>
    <w:rsid w:val="00F334FC"/>
    <w:rsid w:val="00F33F3D"/>
    <w:rsid w:val="00F3781A"/>
    <w:rsid w:val="00F41BA9"/>
    <w:rsid w:val="00F6181A"/>
    <w:rsid w:val="00F62418"/>
    <w:rsid w:val="00F62CF6"/>
    <w:rsid w:val="00F634EB"/>
    <w:rsid w:val="00F66874"/>
    <w:rsid w:val="00F730DF"/>
    <w:rsid w:val="00F77B2E"/>
    <w:rsid w:val="00F808A0"/>
    <w:rsid w:val="00F842FE"/>
    <w:rsid w:val="00F84F87"/>
    <w:rsid w:val="00F86764"/>
    <w:rsid w:val="00F91893"/>
    <w:rsid w:val="00F92A20"/>
    <w:rsid w:val="00F937DD"/>
    <w:rsid w:val="00F96CE6"/>
    <w:rsid w:val="00F9780C"/>
    <w:rsid w:val="00FA00AC"/>
    <w:rsid w:val="00FA511B"/>
    <w:rsid w:val="00FA6C9F"/>
    <w:rsid w:val="00FA71BA"/>
    <w:rsid w:val="00FA7928"/>
    <w:rsid w:val="00FA7A35"/>
    <w:rsid w:val="00FB20D6"/>
    <w:rsid w:val="00FB5649"/>
    <w:rsid w:val="00FB5952"/>
    <w:rsid w:val="00FC2A7E"/>
    <w:rsid w:val="00FC5EF8"/>
    <w:rsid w:val="00FC7350"/>
    <w:rsid w:val="00FC75E7"/>
    <w:rsid w:val="00FD52A5"/>
    <w:rsid w:val="00FD6C5B"/>
    <w:rsid w:val="00FE0A07"/>
    <w:rsid w:val="00FE0D56"/>
    <w:rsid w:val="00FE16DE"/>
    <w:rsid w:val="00FE2326"/>
    <w:rsid w:val="00FE5121"/>
    <w:rsid w:val="00FE7514"/>
    <w:rsid w:val="00FF0E20"/>
    <w:rsid w:val="00FF1C5A"/>
    <w:rsid w:val="00FF3CBB"/>
    <w:rsid w:val="00FF4903"/>
    <w:rsid w:val="00FF5C77"/>
    <w:rsid w:val="00F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33">
      <v:stroke endarrow="block"/>
      <o:colormru v:ext="edit" colors="#fc6,#f96,#ecac5e,#9f9,#cf9,#6f9,#ffc,#cc0"/>
      <o:colormenu v:ext="edit" fillcolor="#9cf" strokecolor="black" shadowcolor="#333"/>
    </o:shapedefaults>
    <o:shapelayout v:ext="edit">
      <o:idmap v:ext="edit" data="3"/>
      <o:rules v:ext="edit">
        <o:r id="V:Rule4" type="connector" idref="#_x0000_s3429"/>
        <o:r id="V:Rule5" type="connector" idref="#_x0000_s3428"/>
        <o:r id="V:Rule6" type="connector" idref="#_x0000_s342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8"/>
        <o:entry new="10" old="0"/>
        <o:entry new="11" old="0"/>
        <o:entry new="12" old="11"/>
      </o:regrouptable>
    </o:shapelayout>
  </w:shapeDefaults>
  <w:decimalSymbol w:val="."/>
  <w:listSeparator w:val=","/>
  <w14:docId w14:val="1A660C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81166F"/>
    <w:pPr>
      <w:spacing w:before="40" w:after="40"/>
    </w:pPr>
    <w:rPr>
      <w:rFonts w:asciiTheme="majorHAnsi" w:hAnsiTheme="majorHAnsi"/>
      <w:kern w:val="32"/>
      <w:sz w:val="22"/>
      <w:szCs w:val="24"/>
    </w:rPr>
  </w:style>
  <w:style w:type="paragraph" w:styleId="Heading1">
    <w:name w:val="heading 1"/>
    <w:basedOn w:val="Normal"/>
    <w:next w:val="Normal"/>
    <w:autoRedefine/>
    <w:qFormat/>
    <w:rsid w:val="00AE3762"/>
    <w:pPr>
      <w:keepNext/>
      <w:numPr>
        <w:numId w:val="26"/>
      </w:numPr>
      <w:tabs>
        <w:tab w:val="clear" w:pos="900"/>
      </w:tabs>
      <w:spacing w:beforeLines="40" w:afterLines="40"/>
      <w:ind w:left="360"/>
      <w:outlineLvl w:val="0"/>
    </w:pPr>
    <w:rPr>
      <w:rFonts w:asciiTheme="minorHAnsi" w:hAnsiTheme="minorHAnsi" w:cs="Arial"/>
      <w:b/>
      <w:bCs/>
      <w:sz w:val="32"/>
      <w:szCs w:val="26"/>
    </w:rPr>
  </w:style>
  <w:style w:type="paragraph" w:styleId="Heading2">
    <w:name w:val="heading 2"/>
    <w:basedOn w:val="Heading1"/>
    <w:next w:val="Normal"/>
    <w:autoRedefine/>
    <w:qFormat/>
    <w:rsid w:val="00AE3762"/>
    <w:pPr>
      <w:numPr>
        <w:ilvl w:val="1"/>
      </w:numPr>
      <w:tabs>
        <w:tab w:val="clear" w:pos="1530"/>
        <w:tab w:val="num" w:pos="540"/>
      </w:tabs>
      <w:ind w:left="0" w:firstLine="0"/>
      <w:outlineLvl w:val="1"/>
    </w:pPr>
    <w:rPr>
      <w:kern w:val="0"/>
      <w:sz w:val="28"/>
      <w:szCs w:val="36"/>
    </w:rPr>
  </w:style>
  <w:style w:type="paragraph" w:styleId="Heading3">
    <w:name w:val="heading 3"/>
    <w:basedOn w:val="Heading2"/>
    <w:next w:val="Normal"/>
    <w:autoRedefine/>
    <w:qFormat/>
    <w:rsid w:val="009E4C94"/>
    <w:pPr>
      <w:numPr>
        <w:ilvl w:val="2"/>
      </w:numPr>
      <w:tabs>
        <w:tab w:val="clear" w:pos="2520"/>
        <w:tab w:val="num" w:pos="540"/>
      </w:tabs>
      <w:ind w:left="0" w:firstLine="0"/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516A80"/>
    <w:rPr>
      <w:b/>
      <w:bCs/>
      <w:sz w:val="20"/>
      <w:szCs w:val="20"/>
    </w:rPr>
  </w:style>
  <w:style w:type="paragraph" w:customStyle="1" w:styleId="Body">
    <w:name w:val="Body"/>
    <w:basedOn w:val="Normal"/>
    <w:rsid w:val="00516A80"/>
    <w:pPr>
      <w:spacing w:before="0" w:after="240"/>
    </w:pPr>
    <w:rPr>
      <w:rFonts w:ascii="Helvetica" w:hAnsi="Helvetica"/>
      <w:sz w:val="20"/>
      <w:szCs w:val="20"/>
    </w:rPr>
  </w:style>
  <w:style w:type="character" w:styleId="CommentReference">
    <w:name w:val="annotation reference"/>
    <w:basedOn w:val="DefaultParagraphFont"/>
    <w:semiHidden/>
    <w:rsid w:val="00516A80"/>
    <w:rPr>
      <w:sz w:val="16"/>
      <w:szCs w:val="16"/>
    </w:rPr>
  </w:style>
  <w:style w:type="paragraph" w:styleId="BalloonText">
    <w:name w:val="Balloon Text"/>
    <w:basedOn w:val="Normal"/>
    <w:semiHidden/>
    <w:rsid w:val="00516A8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516A80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  <w:semiHidden/>
    <w:rsid w:val="00516A80"/>
    <w:rPr>
      <w:sz w:val="20"/>
      <w:szCs w:val="20"/>
    </w:rPr>
  </w:style>
  <w:style w:type="paragraph" w:styleId="Footer">
    <w:name w:val="footer"/>
    <w:basedOn w:val="Normal"/>
    <w:rsid w:val="000565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65C1"/>
  </w:style>
  <w:style w:type="paragraph" w:styleId="CommentSubject">
    <w:name w:val="annotation subject"/>
    <w:basedOn w:val="CommentText"/>
    <w:next w:val="CommentText"/>
    <w:semiHidden/>
    <w:rsid w:val="00B02DDF"/>
    <w:rPr>
      <w:b/>
      <w:bCs/>
    </w:rPr>
  </w:style>
  <w:style w:type="paragraph" w:styleId="Header">
    <w:name w:val="header"/>
    <w:basedOn w:val="Normal"/>
    <w:rsid w:val="00B02DDF"/>
    <w:pPr>
      <w:tabs>
        <w:tab w:val="center" w:pos="4320"/>
        <w:tab w:val="right" w:pos="8640"/>
      </w:tabs>
    </w:pPr>
  </w:style>
  <w:style w:type="paragraph" w:customStyle="1" w:styleId="Reference">
    <w:name w:val="Reference"/>
    <w:basedOn w:val="Normal"/>
    <w:rsid w:val="002A4774"/>
    <w:pPr>
      <w:widowControl w:val="0"/>
      <w:numPr>
        <w:numId w:val="37"/>
      </w:numPr>
      <w:spacing w:before="60" w:after="0" w:line="240" w:lineRule="exact"/>
    </w:pPr>
    <w:rPr>
      <w:rFonts w:eastAsia="SimSun"/>
      <w:sz w:val="20"/>
      <w:szCs w:val="48"/>
    </w:rPr>
  </w:style>
  <w:style w:type="character" w:styleId="Hyperlink">
    <w:name w:val="Hyperlink"/>
    <w:basedOn w:val="DefaultParagraphFont"/>
    <w:rsid w:val="00AB363D"/>
    <w:rPr>
      <w:color w:val="0000FF"/>
      <w:u w:val="single"/>
    </w:rPr>
  </w:style>
  <w:style w:type="character" w:styleId="Emphasis">
    <w:name w:val="Emphasis"/>
    <w:basedOn w:val="DefaultParagraphFont"/>
    <w:qFormat/>
    <w:rsid w:val="00551FAD"/>
    <w:rPr>
      <w:i/>
      <w:iCs/>
    </w:rPr>
  </w:style>
  <w:style w:type="table" w:styleId="TableGrid">
    <w:name w:val="Table Grid"/>
    <w:basedOn w:val="TableNormal"/>
    <w:rsid w:val="00297FB7"/>
    <w:pPr>
      <w:spacing w:before="120"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AE3762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E37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5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179</Words>
  <Characters>1024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Vanderbilt University EECS/ISIS</Company>
  <LinksUpToDate>false</LinksUpToDate>
  <CharactersWithSpaces>1201</CharactersWithSpaces>
  <SharedDoc>false</SharedDoc>
  <HLinks>
    <vt:vector size="18" baseType="variant">
      <vt:variant>
        <vt:i4>4063273</vt:i4>
      </vt:variant>
      <vt:variant>
        <vt:i4>126</vt:i4>
      </vt:variant>
      <vt:variant>
        <vt:i4>0</vt:i4>
      </vt:variant>
      <vt:variant>
        <vt:i4>5</vt:i4>
      </vt:variant>
      <vt:variant>
        <vt:lpwstr>http://www.emulab.net/</vt:lpwstr>
      </vt:variant>
      <vt:variant>
        <vt:lpwstr/>
      </vt:variant>
      <vt:variant>
        <vt:i4>2293795</vt:i4>
      </vt:variant>
      <vt:variant>
        <vt:i4>123</vt:i4>
      </vt:variant>
      <vt:variant>
        <vt:i4>0</vt:i4>
      </vt:variant>
      <vt:variant>
        <vt:i4>5</vt:i4>
      </vt:variant>
      <vt:variant>
        <vt:lpwstr>http://www.tpc.org/tpcw</vt:lpwstr>
      </vt:variant>
      <vt:variant>
        <vt:lpwstr/>
      </vt:variant>
      <vt:variant>
        <vt:i4>4653058</vt:i4>
      </vt:variant>
      <vt:variant>
        <vt:i4>120</vt:i4>
      </vt:variant>
      <vt:variant>
        <vt:i4>0</vt:i4>
      </vt:variant>
      <vt:variant>
        <vt:i4>5</vt:i4>
      </vt:variant>
      <vt:variant>
        <vt:lpwstr>www.isis.vanderbilt.edu/projects/gme/Doc.html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Sherif Abdelwahed</dc:creator>
  <cp:lastModifiedBy>Tyler Hannis</cp:lastModifiedBy>
  <cp:revision>6</cp:revision>
  <cp:lastPrinted>2004-05-19T18:40:00Z</cp:lastPrinted>
  <dcterms:created xsi:type="dcterms:W3CDTF">2006-01-06T21:30:00Z</dcterms:created>
  <dcterms:modified xsi:type="dcterms:W3CDTF">2015-03-26T21:23:00Z</dcterms:modified>
</cp:coreProperties>
</file>